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956F4C" w:rsidRDefault="00956F4C" w:rsidP="00CF442C">
      <w:pPr>
        <w:pStyle w:val="PlainText"/>
        <w:rPr>
          <w:rFonts w:ascii="Times New Roman" w:hAnsi="Times New Roman" w:cs="Times New Roman"/>
          <w:sz w:val="24"/>
          <w:szCs w:val="24"/>
        </w:rPr>
      </w:pPr>
    </w:p>
    <w:p w:rsidR="00CD4F26" w:rsidRPr="00CD4F26" w:rsidRDefault="00CD4F26" w:rsidP="00CD4F26">
      <w:pPr>
        <w:pStyle w:val="PlainText"/>
        <w:rPr>
          <w:ins w:id="0" w:author="Clement" w:date="2014-05-20T10:59:00Z"/>
          <w:rFonts w:ascii="Times New Roman" w:hAnsi="Times New Roman" w:cs="Times New Roman"/>
          <w:sz w:val="24"/>
          <w:szCs w:val="24"/>
        </w:rPr>
      </w:pPr>
      <w:ins w:id="1" w:author="Clement" w:date="2014-05-20T10:59:00Z">
        <w:r w:rsidRPr="00CD4F26">
          <w:rPr>
            <w:rFonts w:ascii="Times New Roman" w:hAnsi="Times New Roman" w:cs="Times New Roman"/>
            <w:sz w:val="24"/>
            <w:szCs w:val="24"/>
          </w:rPr>
          <w:t>USCIS Nebraska Service Center</w:t>
        </w:r>
      </w:ins>
    </w:p>
    <w:p w:rsidR="00CD4F26" w:rsidRPr="00CD4F26" w:rsidRDefault="00CD4F26" w:rsidP="00CD4F26">
      <w:pPr>
        <w:pStyle w:val="PlainText"/>
        <w:rPr>
          <w:ins w:id="2" w:author="Clement" w:date="2014-05-20T10:59:00Z"/>
          <w:rFonts w:ascii="Times New Roman" w:hAnsi="Times New Roman" w:cs="Times New Roman"/>
          <w:sz w:val="24"/>
          <w:szCs w:val="24"/>
        </w:rPr>
      </w:pPr>
      <w:ins w:id="3" w:author="Clement" w:date="2014-05-20T10:59:00Z">
        <w:r w:rsidRPr="00CD4F26">
          <w:rPr>
            <w:rFonts w:ascii="Times New Roman" w:hAnsi="Times New Roman" w:cs="Times New Roman"/>
            <w:sz w:val="24"/>
            <w:szCs w:val="24"/>
          </w:rPr>
          <w:t>850 S. Street</w:t>
        </w:r>
      </w:ins>
    </w:p>
    <w:p w:rsidR="00956F4C" w:rsidDel="00CD4F26" w:rsidRDefault="00CD4F26" w:rsidP="00CD4F26">
      <w:pPr>
        <w:pStyle w:val="PlainText"/>
        <w:rPr>
          <w:del w:id="4" w:author="Clement" w:date="2014-05-20T10:59:00Z"/>
          <w:rFonts w:ascii="Times New Roman" w:hAnsi="Times New Roman" w:cs="Times New Roman"/>
          <w:sz w:val="24"/>
          <w:szCs w:val="24"/>
        </w:rPr>
      </w:pPr>
      <w:ins w:id="5" w:author="Clement" w:date="2014-05-20T10:59:00Z">
        <w:r w:rsidRPr="00CD4F26">
          <w:rPr>
            <w:rFonts w:ascii="Times New Roman" w:hAnsi="Times New Roman" w:cs="Times New Roman"/>
            <w:sz w:val="24"/>
            <w:szCs w:val="24"/>
          </w:rPr>
          <w:t>Lincoln, NE 68508</w:t>
        </w:r>
      </w:ins>
      <w:del w:id="6" w:author="Clement" w:date="2014-05-20T10:59:00Z">
        <w:r w:rsidR="00246255" w:rsidDel="00CD4F26">
          <w:rPr>
            <w:rFonts w:ascii="Times New Roman" w:hAnsi="Times New Roman" w:cs="Times New Roman"/>
            <w:sz w:val="24"/>
            <w:szCs w:val="24"/>
          </w:rPr>
          <w:delText>May 19, 2014</w:delText>
        </w:r>
      </w:del>
    </w:p>
    <w:p w:rsidR="00246255" w:rsidDel="00CD4F26" w:rsidRDefault="00246255" w:rsidP="00CF442C">
      <w:pPr>
        <w:pStyle w:val="PlainText"/>
        <w:rPr>
          <w:del w:id="7" w:author="Clement" w:date="2014-05-20T10:59:00Z"/>
          <w:rFonts w:ascii="Times New Roman" w:hAnsi="Times New Roman" w:cs="Times New Roman"/>
          <w:sz w:val="24"/>
          <w:szCs w:val="24"/>
        </w:rPr>
      </w:pPr>
      <w:del w:id="8" w:author="Clement" w:date="2014-05-20T10:59:00Z">
        <w:r w:rsidDel="00CD4F26">
          <w:rPr>
            <w:rFonts w:ascii="Times New Roman" w:hAnsi="Times New Roman" w:cs="Times New Roman"/>
            <w:sz w:val="24"/>
            <w:szCs w:val="24"/>
          </w:rPr>
          <w:delText>USCIS Attn: I-140</w:delText>
        </w:r>
      </w:del>
    </w:p>
    <w:p w:rsidR="00246255" w:rsidDel="00CD4F26" w:rsidRDefault="00246255" w:rsidP="00CF442C">
      <w:pPr>
        <w:pStyle w:val="PlainText"/>
        <w:rPr>
          <w:del w:id="9" w:author="Clement" w:date="2014-05-20T10:59:00Z"/>
          <w:rFonts w:ascii="Times New Roman" w:hAnsi="Times New Roman" w:cs="Times New Roman"/>
          <w:sz w:val="24"/>
          <w:szCs w:val="24"/>
        </w:rPr>
      </w:pPr>
      <w:del w:id="10" w:author="Clement" w:date="2014-05-20T10:59:00Z">
        <w:r w:rsidDel="00CD4F26">
          <w:rPr>
            <w:rFonts w:ascii="Times New Roman" w:hAnsi="Times New Roman" w:cs="Times New Roman"/>
            <w:sz w:val="24"/>
            <w:szCs w:val="24"/>
          </w:rPr>
          <w:delText>P.O. Box 660128</w:delText>
        </w:r>
      </w:del>
    </w:p>
    <w:p w:rsidR="00246255" w:rsidDel="00CD4F26" w:rsidRDefault="00246255" w:rsidP="00CF442C">
      <w:pPr>
        <w:pStyle w:val="PlainText"/>
        <w:rPr>
          <w:del w:id="11" w:author="Clement" w:date="2014-05-20T10:59:00Z"/>
          <w:rFonts w:ascii="Times New Roman" w:hAnsi="Times New Roman" w:cs="Times New Roman"/>
          <w:sz w:val="24"/>
          <w:szCs w:val="24"/>
        </w:rPr>
      </w:pPr>
      <w:del w:id="12" w:author="Clement" w:date="2014-05-20T10:59:00Z">
        <w:r w:rsidDel="00CD4F26">
          <w:rPr>
            <w:rFonts w:ascii="Times New Roman" w:hAnsi="Times New Roman" w:cs="Times New Roman"/>
            <w:sz w:val="24"/>
            <w:szCs w:val="24"/>
          </w:rPr>
          <w:delText>Dallas, TX 75266</w:delText>
        </w:r>
      </w:del>
    </w:p>
    <w:p w:rsidR="00246255" w:rsidRDefault="00246255" w:rsidP="00CF442C">
      <w:pPr>
        <w:pStyle w:val="PlainText"/>
        <w:rPr>
          <w:rFonts w:ascii="Times New Roman" w:hAnsi="Times New Roman" w:cs="Times New Roman"/>
          <w:sz w:val="24"/>
          <w:szCs w:val="24"/>
        </w:rPr>
      </w:pPr>
    </w:p>
    <w:p w:rsidR="00246255" w:rsidRDefault="00246255" w:rsidP="00CF442C">
      <w:pPr>
        <w:pStyle w:val="PlainText"/>
        <w:rPr>
          <w:rFonts w:ascii="Times New Roman" w:hAnsi="Times New Roman" w:cs="Times New Roman"/>
          <w:sz w:val="24"/>
          <w:szCs w:val="24"/>
        </w:rPr>
      </w:pPr>
      <w:r>
        <w:rPr>
          <w:rFonts w:ascii="Times New Roman" w:hAnsi="Times New Roman" w:cs="Times New Roman"/>
          <w:sz w:val="24"/>
          <w:szCs w:val="24"/>
        </w:rPr>
        <w:t>Re: I-140 Immigration Petition in EB1-Extraordinary Ability for Dr. Clement Riedel</w:t>
      </w:r>
    </w:p>
    <w:p w:rsidR="00246255" w:rsidRDefault="00246255" w:rsidP="00CF442C">
      <w:pPr>
        <w:pStyle w:val="PlainText"/>
        <w:rPr>
          <w:rFonts w:ascii="Times New Roman" w:hAnsi="Times New Roman" w:cs="Times New Roman"/>
          <w:sz w:val="24"/>
          <w:szCs w:val="24"/>
        </w:rPr>
      </w:pPr>
    </w:p>
    <w:p w:rsidR="00246255" w:rsidRDefault="00246255" w:rsidP="00CF442C">
      <w:pPr>
        <w:pStyle w:val="PlainText"/>
        <w:rPr>
          <w:rFonts w:ascii="Times New Roman" w:hAnsi="Times New Roman" w:cs="Times New Roman"/>
          <w:sz w:val="24"/>
          <w:szCs w:val="24"/>
        </w:rPr>
      </w:pPr>
    </w:p>
    <w:p w:rsidR="00246255" w:rsidRDefault="00246255" w:rsidP="00CF442C">
      <w:pPr>
        <w:pStyle w:val="PlainText"/>
        <w:rPr>
          <w:rFonts w:ascii="Times New Roman" w:hAnsi="Times New Roman" w:cs="Times New Roman"/>
          <w:sz w:val="24"/>
          <w:szCs w:val="24"/>
        </w:rPr>
      </w:pPr>
      <w:r>
        <w:rPr>
          <w:rFonts w:ascii="Times New Roman" w:hAnsi="Times New Roman" w:cs="Times New Roman"/>
          <w:sz w:val="24"/>
          <w:szCs w:val="24"/>
        </w:rPr>
        <w:t>Dear Sir or Madame,</w:t>
      </w:r>
    </w:p>
    <w:p w:rsidR="00246255" w:rsidRDefault="00246255" w:rsidP="00CF442C">
      <w:pPr>
        <w:pStyle w:val="PlainText"/>
        <w:rPr>
          <w:rFonts w:ascii="Times New Roman" w:hAnsi="Times New Roman" w:cs="Times New Roman"/>
          <w:sz w:val="24"/>
          <w:szCs w:val="24"/>
        </w:rPr>
      </w:pPr>
    </w:p>
    <w:p w:rsidR="00CF442C" w:rsidRPr="00CF442C" w:rsidRDefault="00CF442C" w:rsidP="00CF442C">
      <w:pPr>
        <w:pStyle w:val="PlainText"/>
        <w:rPr>
          <w:rFonts w:ascii="Times New Roman" w:hAnsi="Times New Roman" w:cs="Times New Roman"/>
          <w:sz w:val="24"/>
          <w:szCs w:val="24"/>
        </w:rPr>
      </w:pPr>
      <w:r w:rsidRPr="00CF442C">
        <w:rPr>
          <w:rFonts w:ascii="Times New Roman" w:hAnsi="Times New Roman" w:cs="Times New Roman"/>
          <w:sz w:val="24"/>
          <w:szCs w:val="24"/>
        </w:rPr>
        <w:t>It is my pleasure to express the strong support of Dr. Clement Riedel's petition for the EB 1 -Extraordinary Ability (I-140</w:t>
      </w:r>
      <w:ins w:id="13" w:author="Clement" w:date="2014-05-20T10:46:00Z">
        <w:r w:rsidR="009B15B6">
          <w:rPr>
            <w:rFonts w:ascii="Times New Roman" w:hAnsi="Times New Roman" w:cs="Times New Roman"/>
            <w:sz w:val="24"/>
            <w:szCs w:val="24"/>
          </w:rPr>
          <w:t xml:space="preserve"> </w:t>
        </w:r>
      </w:ins>
      <w:r w:rsidRPr="00CF442C">
        <w:rPr>
          <w:rFonts w:ascii="Times New Roman" w:hAnsi="Times New Roman" w:cs="Times New Roman"/>
          <w:sz w:val="24"/>
          <w:szCs w:val="24"/>
        </w:rPr>
        <w:t xml:space="preserve">Form) to obtain permanent residence status in the United States. I would like to underline that his outstanding achievements in research will be of benefit for United States. </w:t>
      </w:r>
    </w:p>
    <w:p w:rsidR="00CF442C" w:rsidRPr="00CF442C" w:rsidRDefault="00CF442C" w:rsidP="00CF442C">
      <w:pPr>
        <w:pStyle w:val="PlainText"/>
        <w:rPr>
          <w:rFonts w:ascii="Times New Roman" w:hAnsi="Times New Roman" w:cs="Times New Roman"/>
          <w:sz w:val="24"/>
          <w:szCs w:val="24"/>
        </w:rPr>
      </w:pPr>
    </w:p>
    <w:p w:rsidR="00CF442C" w:rsidRDefault="00CF442C" w:rsidP="00CF442C">
      <w:pPr>
        <w:jc w:val="both"/>
      </w:pPr>
      <w:r>
        <w:t xml:space="preserve">Currently, I am </w:t>
      </w:r>
      <w:r w:rsidR="00C27691">
        <w:t>the President</w:t>
      </w:r>
      <w:r>
        <w:t xml:space="preserve"> of NT-MDT Development Inc. (Tempe AZ) – a company involved in </w:t>
      </w:r>
      <w:r w:rsidR="00C27691">
        <w:t xml:space="preserve">the </w:t>
      </w:r>
      <w:r>
        <w:t>development of scanning probe microscopy (SPM) instru</w:t>
      </w:r>
      <w:r w:rsidR="00C27691">
        <w:t>mentation and applications. Prior to</w:t>
      </w:r>
      <w:r>
        <w:t xml:space="preserve"> March of 2011 I was employed by Agilent Technologies working as Se</w:t>
      </w:r>
      <w:r w:rsidR="00C27691">
        <w:t>nior Applications Scientist in the</w:t>
      </w:r>
      <w:r>
        <w:t xml:space="preserve"> scanning probe microscopes</w:t>
      </w:r>
      <w:r w:rsidR="00C27691" w:rsidRPr="00C27691">
        <w:t xml:space="preserve"> </w:t>
      </w:r>
      <w:r w:rsidR="00C27691">
        <w:t>division</w:t>
      </w:r>
      <w:r>
        <w:t xml:space="preserve">. Before joining Agilent Technologies in April of 2007 I was Principal Scientist at Veeco Instruments Inc. (now Bruker Nano Division, Santa Barbara, CA) - the world leader in scanning probe microscopes.  Before my industrial employment (In August 1995 I was employed as Staff Scientist by Digital Instruments, the company that was later bought by Veeco Instruments), I was the director of the scanning tunneling and atomic force microscopy Laboratory in the Materials Research Center of Freiburg University (Germany) during the period of 1990 - 1995. During the last twenty years, my research interests are in the applications of scanning probe microscopes to a broad range of materials of fundamental and technological importance.  The results of these studies are published in more than 180 per-review articles, in 14 reviews/chapters and in a book (written together with M.-H. Whangbo) "Surface Analysis with STM and AFM.” VCH Publishers, Weinheim, 1996. Currently, my activities are related to research and development in the field of scanning probe microscopy and its applications to soft matter (polymer and bio-related materials).  </w:t>
      </w:r>
    </w:p>
    <w:p w:rsidR="00CF442C" w:rsidRPr="00CF442C" w:rsidRDefault="00CF442C" w:rsidP="00CF442C">
      <w:pPr>
        <w:pStyle w:val="PlainText"/>
        <w:rPr>
          <w:rFonts w:ascii="Times New Roman" w:hAnsi="Times New Roman" w:cs="Times New Roman"/>
          <w:sz w:val="24"/>
          <w:szCs w:val="24"/>
        </w:rPr>
      </w:pPr>
    </w:p>
    <w:p w:rsidR="00CD4F26" w:rsidRDefault="00CF442C" w:rsidP="00CF442C">
      <w:pPr>
        <w:pStyle w:val="PlainText"/>
        <w:jc w:val="both"/>
        <w:rPr>
          <w:ins w:id="14" w:author="Clement" w:date="2014-05-20T11:01:00Z"/>
          <w:rFonts w:ascii="Times New Roman" w:hAnsi="Times New Roman" w:cs="Times New Roman"/>
          <w:sz w:val="24"/>
          <w:szCs w:val="24"/>
        </w:rPr>
      </w:pPr>
      <w:r w:rsidRPr="00CF442C">
        <w:rPr>
          <w:rFonts w:ascii="Times New Roman" w:hAnsi="Times New Roman" w:cs="Times New Roman"/>
          <w:sz w:val="24"/>
          <w:szCs w:val="24"/>
        </w:rPr>
        <w:t xml:space="preserve">I have not met Dr. Riedel in person but I am quite familiar with his research because </w:t>
      </w:r>
      <w:r w:rsidR="00C62091">
        <w:rPr>
          <w:rFonts w:ascii="Times New Roman" w:hAnsi="Times New Roman" w:cs="Times New Roman"/>
          <w:sz w:val="24"/>
          <w:szCs w:val="24"/>
        </w:rPr>
        <w:t>during</w:t>
      </w:r>
      <w:r w:rsidRPr="00CF442C">
        <w:rPr>
          <w:rFonts w:ascii="Times New Roman" w:hAnsi="Times New Roman" w:cs="Times New Roman"/>
          <w:sz w:val="24"/>
          <w:szCs w:val="24"/>
        </w:rPr>
        <w:t xml:space="preserve"> last 5 years my research interests were in the same field of local electric and dielectric measurements usi</w:t>
      </w:r>
      <w:r w:rsidR="00C27691">
        <w:rPr>
          <w:rFonts w:ascii="Times New Roman" w:hAnsi="Times New Roman" w:cs="Times New Roman"/>
          <w:sz w:val="24"/>
          <w:szCs w:val="24"/>
        </w:rPr>
        <w:t>ng scanning probe microscopy. Upon</w:t>
      </w:r>
      <w:r w:rsidRPr="00CF442C">
        <w:rPr>
          <w:rFonts w:ascii="Times New Roman" w:hAnsi="Times New Roman" w:cs="Times New Roman"/>
          <w:sz w:val="24"/>
          <w:szCs w:val="24"/>
        </w:rPr>
        <w:t xml:space="preserve"> entering this field I have discovered that among few research groups</w:t>
      </w:r>
      <w:r w:rsidR="00C62091">
        <w:rPr>
          <w:rFonts w:ascii="Times New Roman" w:hAnsi="Times New Roman" w:cs="Times New Roman"/>
          <w:sz w:val="24"/>
          <w:szCs w:val="24"/>
        </w:rPr>
        <w:t>,</w:t>
      </w:r>
      <w:r w:rsidRPr="00CF442C">
        <w:rPr>
          <w:rFonts w:ascii="Times New Roman" w:hAnsi="Times New Roman" w:cs="Times New Roman"/>
          <w:sz w:val="24"/>
          <w:szCs w:val="24"/>
        </w:rPr>
        <w:t xml:space="preserve"> which are pursuing the attractive goal of bringing dielectric spectroscopy measurements to the small scale</w:t>
      </w:r>
      <w:r w:rsidR="00C62091">
        <w:rPr>
          <w:rFonts w:ascii="Times New Roman" w:hAnsi="Times New Roman" w:cs="Times New Roman"/>
          <w:sz w:val="24"/>
          <w:szCs w:val="24"/>
        </w:rPr>
        <w:t>,</w:t>
      </w:r>
      <w:r w:rsidRPr="00CF442C">
        <w:rPr>
          <w:rFonts w:ascii="Times New Roman" w:hAnsi="Times New Roman" w:cs="Times New Roman"/>
          <w:sz w:val="24"/>
          <w:szCs w:val="24"/>
        </w:rPr>
        <w:t xml:space="preserve"> two teams: one in Northeastern University in Boston and another - in San Sebastian (Universidad </w:t>
      </w:r>
      <w:proofErr w:type="gramStart"/>
      <w:r w:rsidRPr="00CF442C">
        <w:rPr>
          <w:rFonts w:ascii="Times New Roman" w:hAnsi="Times New Roman" w:cs="Times New Roman"/>
          <w:sz w:val="24"/>
          <w:szCs w:val="24"/>
        </w:rPr>
        <w:t>del</w:t>
      </w:r>
      <w:proofErr w:type="gramEnd"/>
      <w:r w:rsidRPr="00CF442C">
        <w:rPr>
          <w:rFonts w:ascii="Times New Roman" w:hAnsi="Times New Roman" w:cs="Times New Roman"/>
          <w:sz w:val="24"/>
          <w:szCs w:val="24"/>
        </w:rPr>
        <w:t xml:space="preserve"> </w:t>
      </w:r>
      <w:proofErr w:type="spellStart"/>
      <w:r w:rsidRPr="00CF442C">
        <w:rPr>
          <w:rFonts w:ascii="Times New Roman" w:hAnsi="Times New Roman" w:cs="Times New Roman"/>
          <w:sz w:val="24"/>
          <w:szCs w:val="24"/>
        </w:rPr>
        <w:t>Pais</w:t>
      </w:r>
      <w:proofErr w:type="spellEnd"/>
      <w:r w:rsidRPr="00CF442C">
        <w:rPr>
          <w:rFonts w:ascii="Times New Roman" w:hAnsi="Times New Roman" w:cs="Times New Roman"/>
          <w:sz w:val="24"/>
          <w:szCs w:val="24"/>
        </w:rPr>
        <w:t xml:space="preserve"> Vasco) are the most advanced ones. These groups have </w:t>
      </w:r>
      <w:r w:rsidRPr="00CF442C">
        <w:rPr>
          <w:rFonts w:ascii="Times New Roman" w:hAnsi="Times New Roman" w:cs="Times New Roman"/>
          <w:sz w:val="24"/>
          <w:szCs w:val="24"/>
        </w:rPr>
        <w:lastRenderedPageBreak/>
        <w:t>also join</w:t>
      </w:r>
      <w:r w:rsidR="00C27691">
        <w:rPr>
          <w:rFonts w:ascii="Times New Roman" w:hAnsi="Times New Roman" w:cs="Times New Roman"/>
          <w:sz w:val="24"/>
          <w:szCs w:val="24"/>
        </w:rPr>
        <w:t>t</w:t>
      </w:r>
      <w:r w:rsidRPr="00CF442C">
        <w:rPr>
          <w:rFonts w:ascii="Times New Roman" w:hAnsi="Times New Roman" w:cs="Times New Roman"/>
          <w:sz w:val="24"/>
          <w:szCs w:val="24"/>
        </w:rPr>
        <w:t xml:space="preserve"> papers </w:t>
      </w:r>
      <w:ins w:id="15" w:author="Clement" w:date="2014-05-20T11:00:00Z">
        <w:r w:rsidR="00CD4F26">
          <w:rPr>
            <w:rFonts w:ascii="Times New Roman" w:hAnsi="Times New Roman" w:cs="Times New Roman"/>
            <w:sz w:val="24"/>
            <w:szCs w:val="24"/>
          </w:rPr>
          <w:t xml:space="preserve">(for which </w:t>
        </w:r>
        <w:proofErr w:type="spellStart"/>
        <w:r w:rsidR="00CD4F26">
          <w:rPr>
            <w:rFonts w:ascii="Times New Roman" w:hAnsi="Times New Roman" w:cs="Times New Roman"/>
            <w:sz w:val="24"/>
            <w:szCs w:val="24"/>
          </w:rPr>
          <w:t>Dr</w:t>
        </w:r>
        <w:proofErr w:type="spellEnd"/>
        <w:r w:rsidR="00CD4F26">
          <w:rPr>
            <w:rFonts w:ascii="Times New Roman" w:hAnsi="Times New Roman" w:cs="Times New Roman"/>
            <w:sz w:val="24"/>
            <w:szCs w:val="24"/>
          </w:rPr>
          <w:t xml:space="preserve">, Riedel is the first author) </w:t>
        </w:r>
      </w:ins>
      <w:r w:rsidRPr="00CF442C">
        <w:rPr>
          <w:rFonts w:ascii="Times New Roman" w:hAnsi="Times New Roman" w:cs="Times New Roman"/>
          <w:sz w:val="24"/>
          <w:szCs w:val="24"/>
        </w:rPr>
        <w:t>as the evidence of their close collaboration. Dr. Riedel was the most active participant</w:t>
      </w:r>
      <w:r w:rsidR="00C27691">
        <w:rPr>
          <w:rFonts w:ascii="Times New Roman" w:hAnsi="Times New Roman" w:cs="Times New Roman"/>
          <w:sz w:val="24"/>
          <w:szCs w:val="24"/>
        </w:rPr>
        <w:t>s</w:t>
      </w:r>
      <w:r w:rsidRPr="00CF442C">
        <w:rPr>
          <w:rFonts w:ascii="Times New Roman" w:hAnsi="Times New Roman" w:cs="Times New Roman"/>
          <w:sz w:val="24"/>
          <w:szCs w:val="24"/>
        </w:rPr>
        <w:t xml:space="preserve"> of this collaboration. His extraordinary ability in this area has been demonstrated by providing a major contribution to original scientific publications to high rank research periodicals. </w:t>
      </w:r>
      <w:ins w:id="16" w:author="Clement" w:date="2014-05-20T12:39:00Z">
        <w:r w:rsidR="00FA3CB8">
          <w:rPr>
            <w:rFonts w:ascii="Times New Roman" w:hAnsi="Times New Roman" w:cs="Times New Roman"/>
            <w:sz w:val="24"/>
            <w:szCs w:val="24"/>
          </w:rPr>
          <w:t>Dr. Riedel’s research has</w:t>
        </w:r>
      </w:ins>
      <w:ins w:id="17" w:author="Clement" w:date="2014-05-20T12:31:00Z">
        <w:r w:rsidR="00A41CF1">
          <w:rPr>
            <w:rFonts w:ascii="Times New Roman" w:hAnsi="Times New Roman" w:cs="Times New Roman"/>
            <w:sz w:val="24"/>
            <w:szCs w:val="24"/>
          </w:rPr>
          <w:t xml:space="preserve"> widely spread to the community and </w:t>
        </w:r>
      </w:ins>
      <w:ins w:id="18" w:author="Clement" w:date="2014-05-20T12:38:00Z">
        <w:r w:rsidR="00FA3CB8">
          <w:rPr>
            <w:rFonts w:ascii="Times New Roman" w:hAnsi="Times New Roman" w:cs="Times New Roman"/>
            <w:sz w:val="24"/>
            <w:szCs w:val="24"/>
          </w:rPr>
          <w:t>ha</w:t>
        </w:r>
      </w:ins>
      <w:ins w:id="19" w:author="Clement" w:date="2014-05-20T12:39:00Z">
        <w:r w:rsidR="00FA3CB8">
          <w:rPr>
            <w:rFonts w:ascii="Times New Roman" w:hAnsi="Times New Roman" w:cs="Times New Roman"/>
            <w:sz w:val="24"/>
            <w:szCs w:val="24"/>
          </w:rPr>
          <w:t>s</w:t>
        </w:r>
      </w:ins>
      <w:bookmarkStart w:id="20" w:name="_GoBack"/>
      <w:bookmarkEnd w:id="20"/>
      <w:ins w:id="21" w:author="Clement" w:date="2014-05-20T12:38:00Z">
        <w:r w:rsidR="00FA3CB8">
          <w:rPr>
            <w:rFonts w:ascii="Times New Roman" w:hAnsi="Times New Roman" w:cs="Times New Roman"/>
            <w:sz w:val="24"/>
            <w:szCs w:val="24"/>
          </w:rPr>
          <w:t xml:space="preserve"> </w:t>
        </w:r>
      </w:ins>
      <w:ins w:id="22" w:author="Clement" w:date="2014-05-20T12:31:00Z">
        <w:r w:rsidR="00A41CF1">
          <w:rPr>
            <w:rFonts w:ascii="Times New Roman" w:hAnsi="Times New Roman" w:cs="Times New Roman"/>
            <w:sz w:val="24"/>
            <w:szCs w:val="24"/>
          </w:rPr>
          <w:t>been cited by numerous groups (including mine) in US and internationally.</w:t>
        </w:r>
      </w:ins>
    </w:p>
    <w:p w:rsidR="00CD4F26" w:rsidRDefault="00C62091" w:rsidP="00CF442C">
      <w:pPr>
        <w:pStyle w:val="PlainText"/>
        <w:jc w:val="both"/>
        <w:rPr>
          <w:ins w:id="23" w:author="Clement" w:date="2014-05-20T11:01:00Z"/>
          <w:rFonts w:ascii="Times New Roman" w:hAnsi="Times New Roman" w:cs="Times New Roman"/>
          <w:sz w:val="24"/>
          <w:szCs w:val="24"/>
        </w:rPr>
      </w:pPr>
      <w:r>
        <w:rPr>
          <w:rFonts w:ascii="Times New Roman" w:hAnsi="Times New Roman" w:cs="Times New Roman"/>
          <w:sz w:val="24"/>
          <w:szCs w:val="24"/>
        </w:rPr>
        <w:t>In the paper “Determination of the nanoscale dielectric constant by means of a double pass method using electrostatic force microscopy”, which was published in Journal of Applied Physics in 2009, the researchers for the first time</w:t>
      </w:r>
      <w:r w:rsidR="00C27691">
        <w:rPr>
          <w:rFonts w:ascii="Times New Roman" w:hAnsi="Times New Roman" w:cs="Times New Roman"/>
          <w:sz w:val="24"/>
          <w:szCs w:val="24"/>
        </w:rPr>
        <w:t>,</w:t>
      </w:r>
      <w:r>
        <w:rPr>
          <w:rFonts w:ascii="Times New Roman" w:hAnsi="Times New Roman" w:cs="Times New Roman"/>
          <w:sz w:val="24"/>
          <w:szCs w:val="24"/>
        </w:rPr>
        <w:t xml:space="preserve"> conducted quantitative measurement of dielectric constants of two polymers in a small location of a couple of tens of nanometer in diameter. The obtained </w:t>
      </w:r>
      <w:r w:rsidR="00C27691">
        <w:rPr>
          <w:rFonts w:ascii="Times New Roman" w:hAnsi="Times New Roman" w:cs="Times New Roman"/>
          <w:sz w:val="24"/>
          <w:szCs w:val="24"/>
        </w:rPr>
        <w:t>results, which were generated by</w:t>
      </w:r>
      <w:r>
        <w:rPr>
          <w:rFonts w:ascii="Times New Roman" w:hAnsi="Times New Roman" w:cs="Times New Roman"/>
          <w:sz w:val="24"/>
          <w:szCs w:val="24"/>
        </w:rPr>
        <w:t xml:space="preserve"> the interplay between the experimental measurements and their appropriate theoretical analysis, has proved the unique ability of atomic force microscopy</w:t>
      </w:r>
      <w:r w:rsidR="00EB63F6">
        <w:rPr>
          <w:rFonts w:ascii="Times New Roman" w:hAnsi="Times New Roman" w:cs="Times New Roman"/>
          <w:sz w:val="24"/>
          <w:szCs w:val="24"/>
        </w:rPr>
        <w:t xml:space="preserve"> (AFM)</w:t>
      </w:r>
      <w:r>
        <w:rPr>
          <w:rFonts w:ascii="Times New Roman" w:hAnsi="Times New Roman" w:cs="Times New Roman"/>
          <w:sz w:val="24"/>
          <w:szCs w:val="24"/>
        </w:rPr>
        <w:t xml:space="preserve"> based techniques for quantitative studies of dielectric properties at the small scale. This achievement is extremely important for modern material characterization because the dimensions of functional and technological structures are continuously shrinking to the nanometer scale. </w:t>
      </w:r>
    </w:p>
    <w:p w:rsidR="00CD4F26" w:rsidRDefault="00C62091" w:rsidP="00CF442C">
      <w:pPr>
        <w:pStyle w:val="PlainText"/>
        <w:jc w:val="both"/>
        <w:rPr>
          <w:ins w:id="24" w:author="Clement" w:date="2014-05-20T11:01:00Z"/>
          <w:rFonts w:ascii="Times New Roman" w:hAnsi="Times New Roman" w:cs="Times New Roman"/>
          <w:sz w:val="24"/>
          <w:szCs w:val="24"/>
        </w:rPr>
      </w:pPr>
      <w:r>
        <w:rPr>
          <w:rFonts w:ascii="Times New Roman" w:hAnsi="Times New Roman" w:cs="Times New Roman"/>
          <w:sz w:val="24"/>
          <w:szCs w:val="24"/>
        </w:rPr>
        <w:t>This work was followed by another – “Nanodielectric mapping of a model polystyrene-poly(vinyl acetate) blends by electrostatic force microscopy”, which has appeared in 2010 in Physical Review E, that extend the local measurements to the imaging of het</w:t>
      </w:r>
      <w:r w:rsidR="00C27691">
        <w:rPr>
          <w:rFonts w:ascii="Times New Roman" w:hAnsi="Times New Roman" w:cs="Times New Roman"/>
          <w:sz w:val="24"/>
          <w:szCs w:val="24"/>
        </w:rPr>
        <w:t>erogeneous structures and to</w:t>
      </w:r>
      <w:r>
        <w:rPr>
          <w:rFonts w:ascii="Times New Roman" w:hAnsi="Times New Roman" w:cs="Times New Roman"/>
          <w:sz w:val="24"/>
          <w:szCs w:val="24"/>
        </w:rPr>
        <w:t xml:space="preserve"> distinguishing their individual constitu</w:t>
      </w:r>
      <w:r w:rsidR="00C27691">
        <w:rPr>
          <w:rFonts w:ascii="Times New Roman" w:hAnsi="Times New Roman" w:cs="Times New Roman"/>
          <w:sz w:val="24"/>
          <w:szCs w:val="24"/>
        </w:rPr>
        <w:t xml:space="preserve">ents and </w:t>
      </w:r>
      <w:r>
        <w:rPr>
          <w:rFonts w:ascii="Times New Roman" w:hAnsi="Times New Roman" w:cs="Times New Roman"/>
          <w:sz w:val="24"/>
          <w:szCs w:val="24"/>
        </w:rPr>
        <w:t xml:space="preserve">lateral distribution. This </w:t>
      </w:r>
      <w:r w:rsidR="00956F4C">
        <w:rPr>
          <w:rFonts w:ascii="Times New Roman" w:hAnsi="Times New Roman" w:cs="Times New Roman"/>
          <w:sz w:val="24"/>
          <w:szCs w:val="24"/>
        </w:rPr>
        <w:t xml:space="preserve">characterization capability is invaluable for the advanced compositional analysis of multi-component materials, which are dominant in majority of technological applications. </w:t>
      </w:r>
    </w:p>
    <w:p w:rsidR="00EB63F6" w:rsidRDefault="00956F4C" w:rsidP="00CF442C">
      <w:pPr>
        <w:pStyle w:val="PlainText"/>
        <w:jc w:val="both"/>
        <w:rPr>
          <w:rFonts w:ascii="Times New Roman" w:hAnsi="Times New Roman" w:cs="Times New Roman"/>
          <w:sz w:val="24"/>
          <w:szCs w:val="24"/>
        </w:rPr>
      </w:pPr>
      <w:r>
        <w:rPr>
          <w:rFonts w:ascii="Times New Roman" w:hAnsi="Times New Roman" w:cs="Times New Roman"/>
          <w:sz w:val="24"/>
          <w:szCs w:val="24"/>
        </w:rPr>
        <w:t>The follow-up of this work has been published in the paper “Imaging dielectric relaxation in nanostructures polymers by frequency modulation electrostatic force microscopy”, which was published in Applied Physics Letters in 2010. In this manuscript, the authors reported the important results of not only practical applications but</w:t>
      </w:r>
      <w:r w:rsidR="00C27691">
        <w:rPr>
          <w:rFonts w:ascii="Times New Roman" w:hAnsi="Times New Roman" w:cs="Times New Roman"/>
          <w:sz w:val="24"/>
          <w:szCs w:val="24"/>
        </w:rPr>
        <w:t xml:space="preserve"> also</w:t>
      </w:r>
      <w:r>
        <w:rPr>
          <w:rFonts w:ascii="Times New Roman" w:hAnsi="Times New Roman" w:cs="Times New Roman"/>
          <w:sz w:val="24"/>
          <w:szCs w:val="24"/>
        </w:rPr>
        <w:t xml:space="preserve"> fundamental science. The various prope</w:t>
      </w:r>
      <w:r w:rsidR="00C27691">
        <w:rPr>
          <w:rFonts w:ascii="Times New Roman" w:hAnsi="Times New Roman" w:cs="Times New Roman"/>
          <w:sz w:val="24"/>
          <w:szCs w:val="24"/>
        </w:rPr>
        <w:t>rties of amorphous polymers undergo changes</w:t>
      </w:r>
      <w:r>
        <w:rPr>
          <w:rFonts w:ascii="Times New Roman" w:hAnsi="Times New Roman" w:cs="Times New Roman"/>
          <w:sz w:val="24"/>
          <w:szCs w:val="24"/>
        </w:rPr>
        <w:t xml:space="preserve"> on the transition from elastic to rubbery behavior, which happens in the glass transition region where molecula</w:t>
      </w:r>
      <w:r w:rsidR="00C27691">
        <w:rPr>
          <w:rFonts w:ascii="Times New Roman" w:hAnsi="Times New Roman" w:cs="Times New Roman"/>
          <w:sz w:val="24"/>
          <w:szCs w:val="24"/>
        </w:rPr>
        <w:t xml:space="preserve">r motion if macromolecules is </w:t>
      </w:r>
      <w:r>
        <w:rPr>
          <w:rFonts w:ascii="Times New Roman" w:hAnsi="Times New Roman" w:cs="Times New Roman"/>
          <w:sz w:val="24"/>
          <w:szCs w:val="24"/>
        </w:rPr>
        <w:t xml:space="preserve">liberated. Macroscopic measurements of such transitions are often examined with dielectric spectroscopy, particularly, for the materials with </w:t>
      </w:r>
      <w:r w:rsidR="00C27691">
        <w:rPr>
          <w:rFonts w:ascii="Times New Roman" w:hAnsi="Times New Roman" w:cs="Times New Roman"/>
          <w:sz w:val="24"/>
          <w:szCs w:val="24"/>
        </w:rPr>
        <w:t xml:space="preserve">a </w:t>
      </w:r>
      <w:r>
        <w:rPr>
          <w:rFonts w:ascii="Times New Roman" w:hAnsi="Times New Roman" w:cs="Times New Roman"/>
          <w:sz w:val="24"/>
          <w:szCs w:val="24"/>
        </w:rPr>
        <w:t xml:space="preserve">large content of dipoles or charged molecules. Again the </w:t>
      </w:r>
      <w:r w:rsidR="00EB63F6">
        <w:rPr>
          <w:rFonts w:ascii="Times New Roman" w:hAnsi="Times New Roman" w:cs="Times New Roman"/>
          <w:sz w:val="24"/>
          <w:szCs w:val="24"/>
        </w:rPr>
        <w:t>observations of this phenomenon</w:t>
      </w:r>
      <w:r>
        <w:rPr>
          <w:rFonts w:ascii="Times New Roman" w:hAnsi="Times New Roman" w:cs="Times New Roman"/>
          <w:sz w:val="24"/>
          <w:szCs w:val="24"/>
        </w:rPr>
        <w:t xml:space="preserve"> </w:t>
      </w:r>
      <w:r w:rsidR="00EB63F6">
        <w:rPr>
          <w:rFonts w:ascii="Times New Roman" w:hAnsi="Times New Roman" w:cs="Times New Roman"/>
          <w:sz w:val="24"/>
          <w:szCs w:val="24"/>
        </w:rPr>
        <w:t>at the small scale have not been done until the AFM-based dielectric measurements were initiated. The mentioned paper is one of the first, which address</w:t>
      </w:r>
      <w:r w:rsidR="00C27691">
        <w:rPr>
          <w:rFonts w:ascii="Times New Roman" w:hAnsi="Times New Roman" w:cs="Times New Roman"/>
          <w:sz w:val="24"/>
          <w:szCs w:val="24"/>
        </w:rPr>
        <w:t>ed</w:t>
      </w:r>
      <w:r w:rsidR="00EB63F6">
        <w:rPr>
          <w:rFonts w:ascii="Times New Roman" w:hAnsi="Times New Roman" w:cs="Times New Roman"/>
          <w:sz w:val="24"/>
          <w:szCs w:val="24"/>
        </w:rPr>
        <w:t xml:space="preserve"> and well documented this capability. In general, the mentioned papers have a strong impact</w:t>
      </w:r>
      <w:r w:rsidR="00C27691">
        <w:rPr>
          <w:rFonts w:ascii="Times New Roman" w:hAnsi="Times New Roman" w:cs="Times New Roman"/>
          <w:sz w:val="24"/>
          <w:szCs w:val="24"/>
        </w:rPr>
        <w:t xml:space="preserve"> on</w:t>
      </w:r>
      <w:r w:rsidR="00EB63F6">
        <w:rPr>
          <w:rFonts w:ascii="Times New Roman" w:hAnsi="Times New Roman" w:cs="Times New Roman"/>
          <w:sz w:val="24"/>
          <w:szCs w:val="24"/>
        </w:rPr>
        <w:t xml:space="preserve"> the characterization of the local electric and dielectric behavior of materials and they become of fundamental importance in this application field.</w:t>
      </w:r>
    </w:p>
    <w:p w:rsidR="00EB63F6" w:rsidRDefault="00EB63F6" w:rsidP="00CF442C">
      <w:pPr>
        <w:pStyle w:val="PlainText"/>
        <w:jc w:val="both"/>
        <w:rPr>
          <w:rFonts w:ascii="Times New Roman" w:hAnsi="Times New Roman" w:cs="Times New Roman"/>
          <w:sz w:val="24"/>
          <w:szCs w:val="24"/>
        </w:rPr>
      </w:pPr>
    </w:p>
    <w:p w:rsidR="00246255" w:rsidRDefault="00EB63F6" w:rsidP="00CF442C">
      <w:pPr>
        <w:pStyle w:val="PlainText"/>
        <w:jc w:val="both"/>
        <w:rPr>
          <w:rFonts w:ascii="Times New Roman" w:hAnsi="Times New Roman" w:cs="Times New Roman"/>
          <w:sz w:val="24"/>
          <w:szCs w:val="24"/>
        </w:rPr>
      </w:pPr>
      <w:r>
        <w:rPr>
          <w:rFonts w:ascii="Times New Roman" w:hAnsi="Times New Roman" w:cs="Times New Roman"/>
          <w:sz w:val="24"/>
          <w:szCs w:val="24"/>
        </w:rPr>
        <w:t>As</w:t>
      </w:r>
      <w:r w:rsidR="00C27691">
        <w:rPr>
          <w:rFonts w:ascii="Times New Roman" w:hAnsi="Times New Roman" w:cs="Times New Roman"/>
          <w:sz w:val="24"/>
          <w:szCs w:val="24"/>
        </w:rPr>
        <w:t xml:space="preserve"> a researcher who spent</w:t>
      </w:r>
      <w:r>
        <w:rPr>
          <w:rFonts w:ascii="Times New Roman" w:hAnsi="Times New Roman" w:cs="Times New Roman"/>
          <w:sz w:val="24"/>
          <w:szCs w:val="24"/>
        </w:rPr>
        <w:t xml:space="preserve"> a quarter of century</w:t>
      </w:r>
      <w:r w:rsidR="00C27691">
        <w:rPr>
          <w:rFonts w:ascii="Times New Roman" w:hAnsi="Times New Roman" w:cs="Times New Roman"/>
          <w:sz w:val="24"/>
          <w:szCs w:val="24"/>
        </w:rPr>
        <w:t xml:space="preserve"> (</w:t>
      </w:r>
      <w:r>
        <w:rPr>
          <w:rFonts w:ascii="Times New Roman" w:hAnsi="Times New Roman" w:cs="Times New Roman"/>
          <w:sz w:val="24"/>
          <w:szCs w:val="24"/>
        </w:rPr>
        <w:t>mostly in the USA) working in the area of scanning probe microscopy and its applications to the characterization of materials, I do strongly believe that the United States needs to keep and develop further its leading position in the developments of nanotechnology and its practical applications, by attracting to its work forc</w:t>
      </w:r>
      <w:r w:rsidR="00C27691">
        <w:rPr>
          <w:rFonts w:ascii="Times New Roman" w:hAnsi="Times New Roman" w:cs="Times New Roman"/>
          <w:sz w:val="24"/>
          <w:szCs w:val="24"/>
        </w:rPr>
        <w:t>e the outstanding researchers like</w:t>
      </w:r>
      <w:r>
        <w:rPr>
          <w:rFonts w:ascii="Times New Roman" w:hAnsi="Times New Roman" w:cs="Times New Roman"/>
          <w:sz w:val="24"/>
          <w:szCs w:val="24"/>
        </w:rPr>
        <w:t xml:space="preserve"> Dr. C. Rie</w:t>
      </w:r>
      <w:r w:rsidR="00C27691">
        <w:rPr>
          <w:rFonts w:ascii="Times New Roman" w:hAnsi="Times New Roman" w:cs="Times New Roman"/>
          <w:sz w:val="24"/>
          <w:szCs w:val="24"/>
        </w:rPr>
        <w:t>del</w:t>
      </w:r>
      <w:r w:rsidR="00246255">
        <w:rPr>
          <w:rFonts w:ascii="Times New Roman" w:hAnsi="Times New Roman" w:cs="Times New Roman"/>
          <w:sz w:val="24"/>
          <w:szCs w:val="24"/>
        </w:rPr>
        <w:t xml:space="preserve">. </w:t>
      </w:r>
      <w:ins w:id="25" w:author="Clement" w:date="2014-05-20T11:07:00Z">
        <w:r w:rsidR="004A16CB">
          <w:rPr>
            <w:rFonts w:ascii="Times New Roman" w:hAnsi="Times New Roman" w:cs="Times New Roman"/>
            <w:sz w:val="24"/>
            <w:szCs w:val="24"/>
          </w:rPr>
          <w:t>Today, Dr. Riedel is working at the University of California in Berkeley</w:t>
        </w:r>
        <w:r w:rsidR="00B75459">
          <w:rPr>
            <w:rFonts w:ascii="Times New Roman" w:hAnsi="Times New Roman" w:cs="Times New Roman"/>
            <w:sz w:val="24"/>
            <w:szCs w:val="24"/>
          </w:rPr>
          <w:t xml:space="preserve">, one of the best university </w:t>
        </w:r>
      </w:ins>
      <w:ins w:id="26" w:author="Clement" w:date="2014-05-20T11:17:00Z">
        <w:r w:rsidR="00B75459">
          <w:rPr>
            <w:rFonts w:ascii="Times New Roman" w:hAnsi="Times New Roman" w:cs="Times New Roman"/>
            <w:sz w:val="24"/>
            <w:szCs w:val="24"/>
          </w:rPr>
          <w:t>(</w:t>
        </w:r>
      </w:ins>
      <w:ins w:id="27" w:author="Clement" w:date="2014-05-20T11:07:00Z">
        <w:r w:rsidR="00B75459">
          <w:rPr>
            <w:rFonts w:ascii="Times New Roman" w:hAnsi="Times New Roman" w:cs="Times New Roman"/>
            <w:sz w:val="24"/>
            <w:szCs w:val="24"/>
          </w:rPr>
          <w:t>in US and in the world</w:t>
        </w:r>
      </w:ins>
      <w:ins w:id="28" w:author="Clement" w:date="2014-05-20T11:17:00Z">
        <w:r w:rsidR="00B75459">
          <w:rPr>
            <w:rFonts w:ascii="Times New Roman" w:hAnsi="Times New Roman" w:cs="Times New Roman"/>
            <w:sz w:val="24"/>
            <w:szCs w:val="24"/>
          </w:rPr>
          <w:t>)</w:t>
        </w:r>
      </w:ins>
      <w:ins w:id="29" w:author="Clement" w:date="2014-05-20T11:07:00Z">
        <w:r w:rsidR="00B75459">
          <w:rPr>
            <w:rFonts w:ascii="Times New Roman" w:hAnsi="Times New Roman" w:cs="Times New Roman"/>
            <w:sz w:val="24"/>
            <w:szCs w:val="24"/>
          </w:rPr>
          <w:t xml:space="preserve"> to perform research </w:t>
        </w:r>
      </w:ins>
      <w:ins w:id="30" w:author="Clement" w:date="2014-05-20T11:15:00Z">
        <w:r w:rsidR="00B75459">
          <w:rPr>
            <w:rFonts w:ascii="Times New Roman" w:hAnsi="Times New Roman" w:cs="Times New Roman"/>
            <w:sz w:val="24"/>
            <w:szCs w:val="24"/>
          </w:rPr>
          <w:t>in its field of specialization of dielectric and dynamics properties of soft and biological material</w:t>
        </w:r>
      </w:ins>
      <w:ins w:id="31" w:author="Clement" w:date="2014-05-20T11:17:00Z">
        <w:r w:rsidR="00B75459">
          <w:rPr>
            <w:rFonts w:ascii="Times New Roman" w:hAnsi="Times New Roman" w:cs="Times New Roman"/>
            <w:sz w:val="24"/>
            <w:szCs w:val="24"/>
          </w:rPr>
          <w:t xml:space="preserve"> at the nanoscale</w:t>
        </w:r>
      </w:ins>
      <w:ins w:id="32" w:author="Clement" w:date="2014-05-20T11:15:00Z">
        <w:r w:rsidR="00B75459">
          <w:rPr>
            <w:rFonts w:ascii="Times New Roman" w:hAnsi="Times New Roman" w:cs="Times New Roman"/>
            <w:sz w:val="24"/>
            <w:szCs w:val="24"/>
          </w:rPr>
          <w:t xml:space="preserve">. </w:t>
        </w:r>
      </w:ins>
      <w:r w:rsidR="00246255">
        <w:rPr>
          <w:rFonts w:ascii="Times New Roman" w:hAnsi="Times New Roman" w:cs="Times New Roman"/>
          <w:sz w:val="24"/>
          <w:szCs w:val="24"/>
        </w:rPr>
        <w:t>I believe that Dr. Ried</w:t>
      </w:r>
      <w:r>
        <w:rPr>
          <w:rFonts w:ascii="Times New Roman" w:hAnsi="Times New Roman" w:cs="Times New Roman"/>
          <w:sz w:val="24"/>
          <w:szCs w:val="24"/>
        </w:rPr>
        <w:t>e</w:t>
      </w:r>
      <w:r w:rsidR="00246255">
        <w:rPr>
          <w:rFonts w:ascii="Times New Roman" w:hAnsi="Times New Roman" w:cs="Times New Roman"/>
          <w:sz w:val="24"/>
          <w:szCs w:val="24"/>
        </w:rPr>
        <w:t>l will continue to bring</w:t>
      </w:r>
      <w:r>
        <w:rPr>
          <w:rFonts w:ascii="Times New Roman" w:hAnsi="Times New Roman" w:cs="Times New Roman"/>
          <w:sz w:val="24"/>
          <w:szCs w:val="24"/>
        </w:rPr>
        <w:t xml:space="preserve"> his excellent research skills</w:t>
      </w:r>
      <w:r w:rsidR="00C27691">
        <w:rPr>
          <w:rFonts w:ascii="Times New Roman" w:hAnsi="Times New Roman" w:cs="Times New Roman"/>
          <w:sz w:val="24"/>
          <w:szCs w:val="24"/>
        </w:rPr>
        <w:t xml:space="preserve"> to enhance</w:t>
      </w:r>
      <w:r w:rsidR="00246255">
        <w:rPr>
          <w:rFonts w:ascii="Times New Roman" w:hAnsi="Times New Roman" w:cs="Times New Roman"/>
          <w:sz w:val="24"/>
          <w:szCs w:val="24"/>
        </w:rPr>
        <w:t xml:space="preserve"> US science and technology if he can get I-140 Immigration Petition approval based on his extraordinary research ability.</w:t>
      </w:r>
    </w:p>
    <w:p w:rsidR="00246255" w:rsidRDefault="00246255" w:rsidP="00CF442C">
      <w:pPr>
        <w:pStyle w:val="PlainText"/>
        <w:jc w:val="both"/>
        <w:rPr>
          <w:rFonts w:ascii="Times New Roman" w:hAnsi="Times New Roman" w:cs="Times New Roman"/>
          <w:sz w:val="24"/>
          <w:szCs w:val="24"/>
        </w:rPr>
      </w:pPr>
    </w:p>
    <w:p w:rsidR="00246255" w:rsidRDefault="00246255" w:rsidP="00CF442C">
      <w:pPr>
        <w:pStyle w:val="PlainText"/>
        <w:jc w:val="both"/>
        <w:rPr>
          <w:rFonts w:ascii="Times New Roman" w:hAnsi="Times New Roman" w:cs="Times New Roman"/>
          <w:sz w:val="24"/>
          <w:szCs w:val="24"/>
        </w:rPr>
      </w:pPr>
      <w:r>
        <w:rPr>
          <w:rFonts w:ascii="Times New Roman" w:hAnsi="Times New Roman" w:cs="Times New Roman"/>
          <w:sz w:val="24"/>
          <w:szCs w:val="24"/>
        </w:rPr>
        <w:lastRenderedPageBreak/>
        <w:t>Dr. Riedel is an accomplished researcher and we need to keep his talent and expertise in our country. Therefore, I am cordially askin</w:t>
      </w:r>
      <w:r w:rsidR="00C27691">
        <w:rPr>
          <w:rFonts w:ascii="Times New Roman" w:hAnsi="Times New Roman" w:cs="Times New Roman"/>
          <w:sz w:val="24"/>
          <w:szCs w:val="24"/>
        </w:rPr>
        <w:t>g the USCIS to review Dr. Ried</w:t>
      </w:r>
      <w:r>
        <w:rPr>
          <w:rFonts w:ascii="Times New Roman" w:hAnsi="Times New Roman" w:cs="Times New Roman"/>
          <w:sz w:val="24"/>
          <w:szCs w:val="24"/>
        </w:rPr>
        <w:t>e</w:t>
      </w:r>
      <w:r w:rsidR="00C27691">
        <w:rPr>
          <w:rFonts w:ascii="Times New Roman" w:hAnsi="Times New Roman" w:cs="Times New Roman"/>
          <w:sz w:val="24"/>
          <w:szCs w:val="24"/>
        </w:rPr>
        <w:t>l</w:t>
      </w:r>
      <w:r>
        <w:rPr>
          <w:rFonts w:ascii="Times New Roman" w:hAnsi="Times New Roman" w:cs="Times New Roman"/>
          <w:sz w:val="24"/>
          <w:szCs w:val="24"/>
        </w:rPr>
        <w:t xml:space="preserve"> important scientific contributions and his extraordinary research ability.</w:t>
      </w:r>
    </w:p>
    <w:p w:rsidR="00246255" w:rsidRDefault="00246255" w:rsidP="00CF442C">
      <w:pPr>
        <w:pStyle w:val="PlainText"/>
        <w:jc w:val="both"/>
        <w:rPr>
          <w:rFonts w:ascii="Times New Roman" w:hAnsi="Times New Roman" w:cs="Times New Roman"/>
          <w:sz w:val="24"/>
          <w:szCs w:val="24"/>
        </w:rPr>
      </w:pPr>
    </w:p>
    <w:p w:rsidR="00CF442C" w:rsidRPr="00CF442C" w:rsidRDefault="00246255" w:rsidP="00CF442C">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Thank you very much for your consideration of the Dr. Riedel’s petition. In case of </w:t>
      </w:r>
      <w:r w:rsidR="00C27691">
        <w:rPr>
          <w:rFonts w:ascii="Times New Roman" w:hAnsi="Times New Roman" w:cs="Times New Roman"/>
          <w:sz w:val="24"/>
          <w:szCs w:val="24"/>
        </w:rPr>
        <w:t xml:space="preserve">the </w:t>
      </w:r>
      <w:r>
        <w:rPr>
          <w:rFonts w:ascii="Times New Roman" w:hAnsi="Times New Roman" w:cs="Times New Roman"/>
          <w:sz w:val="24"/>
          <w:szCs w:val="24"/>
        </w:rPr>
        <w:t>additional information</w:t>
      </w:r>
      <w:r w:rsidR="00C27691">
        <w:rPr>
          <w:rFonts w:ascii="Times New Roman" w:hAnsi="Times New Roman" w:cs="Times New Roman"/>
          <w:sz w:val="24"/>
          <w:szCs w:val="24"/>
        </w:rPr>
        <w:t xml:space="preserve"> is needed, please,</w:t>
      </w:r>
      <w:r>
        <w:rPr>
          <w:rFonts w:ascii="Times New Roman" w:hAnsi="Times New Roman" w:cs="Times New Roman"/>
          <w:sz w:val="24"/>
          <w:szCs w:val="24"/>
        </w:rPr>
        <w:t xml:space="preserve"> don’t hesitate to contact me at 480-559-0830.     </w:t>
      </w:r>
      <w:r w:rsidR="00EB63F6">
        <w:rPr>
          <w:rFonts w:ascii="Times New Roman" w:hAnsi="Times New Roman" w:cs="Times New Roman"/>
          <w:sz w:val="24"/>
          <w:szCs w:val="24"/>
        </w:rPr>
        <w:t xml:space="preserve">    </w:t>
      </w:r>
      <w:r w:rsidR="00956F4C">
        <w:rPr>
          <w:rFonts w:ascii="Times New Roman" w:hAnsi="Times New Roman" w:cs="Times New Roman"/>
          <w:sz w:val="24"/>
          <w:szCs w:val="24"/>
        </w:rPr>
        <w:t xml:space="preserve"> </w:t>
      </w:r>
    </w:p>
    <w:p w:rsidR="00460F3B" w:rsidRDefault="00460F3B"/>
    <w:sectPr w:rsidR="00460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ement">
    <w15:presenceInfo w15:providerId="None" w15:userId="Clem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93"/>
    <w:rsid w:val="001C7459"/>
    <w:rsid w:val="00246255"/>
    <w:rsid w:val="002933BF"/>
    <w:rsid w:val="00460F3B"/>
    <w:rsid w:val="004A16CB"/>
    <w:rsid w:val="008D6293"/>
    <w:rsid w:val="00956F4C"/>
    <w:rsid w:val="0099135B"/>
    <w:rsid w:val="009B15B6"/>
    <w:rsid w:val="00A41CF1"/>
    <w:rsid w:val="00B75459"/>
    <w:rsid w:val="00C27691"/>
    <w:rsid w:val="00C62091"/>
    <w:rsid w:val="00CD4F26"/>
    <w:rsid w:val="00CF442C"/>
    <w:rsid w:val="00EB63F6"/>
    <w:rsid w:val="00F62366"/>
    <w:rsid w:val="00FA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1A9727-9009-4EC3-B1F9-49C37985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2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F442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F442C"/>
    <w:rPr>
      <w:rFonts w:ascii="Calibri" w:hAnsi="Calibri"/>
      <w:szCs w:val="21"/>
    </w:rPr>
  </w:style>
  <w:style w:type="paragraph" w:styleId="BalloonText">
    <w:name w:val="Balloon Text"/>
    <w:basedOn w:val="Normal"/>
    <w:link w:val="BalloonTextChar"/>
    <w:uiPriority w:val="99"/>
    <w:semiHidden/>
    <w:unhideWhenUsed/>
    <w:rsid w:val="00246255"/>
    <w:rPr>
      <w:rFonts w:ascii="Tahoma" w:hAnsi="Tahoma" w:cs="Tahoma"/>
      <w:sz w:val="16"/>
      <w:szCs w:val="16"/>
    </w:rPr>
  </w:style>
  <w:style w:type="character" w:customStyle="1" w:styleId="BalloonTextChar">
    <w:name w:val="Balloon Text Char"/>
    <w:basedOn w:val="DefaultParagraphFont"/>
    <w:link w:val="BalloonText"/>
    <w:uiPriority w:val="99"/>
    <w:semiHidden/>
    <w:rsid w:val="0024625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9206">
      <w:bodyDiv w:val="1"/>
      <w:marLeft w:val="0"/>
      <w:marRight w:val="0"/>
      <w:marTop w:val="0"/>
      <w:marBottom w:val="0"/>
      <w:divBdr>
        <w:top w:val="none" w:sz="0" w:space="0" w:color="auto"/>
        <w:left w:val="none" w:sz="0" w:space="0" w:color="auto"/>
        <w:bottom w:val="none" w:sz="0" w:space="0" w:color="auto"/>
        <w:right w:val="none" w:sz="0" w:space="0" w:color="auto"/>
      </w:divBdr>
    </w:div>
    <w:div w:id="168566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Magonov</dc:creator>
  <cp:lastModifiedBy>Clement</cp:lastModifiedBy>
  <cp:revision>2</cp:revision>
  <cp:lastPrinted>2014-05-19T22:45:00Z</cp:lastPrinted>
  <dcterms:created xsi:type="dcterms:W3CDTF">2014-05-20T20:06:00Z</dcterms:created>
  <dcterms:modified xsi:type="dcterms:W3CDTF">2014-05-20T20:06:00Z</dcterms:modified>
</cp:coreProperties>
</file>