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CE2" w:rsidRDefault="00145CE2" w:rsidP="008F0B84">
      <w:pPr>
        <w:pStyle w:val="NormalWeb"/>
        <w:rPr>
          <w:ins w:id="0" w:author="Clement" w:date="2014-05-20T17:18:00Z"/>
          <w:rFonts w:ascii="Apolline-Regular" w:hAnsi="Apolline-Regular"/>
          <w:color w:val="000000"/>
          <w:sz w:val="21"/>
          <w:szCs w:val="15"/>
        </w:rPr>
      </w:pPr>
    </w:p>
    <w:p w:rsidR="008F0B84" w:rsidDel="00145CE2" w:rsidRDefault="00252EC2" w:rsidP="008F0B84">
      <w:pPr>
        <w:pStyle w:val="NormalWeb"/>
        <w:rPr>
          <w:del w:id="1" w:author="Clement" w:date="2014-05-20T17:03:00Z"/>
          <w:rFonts w:ascii="Apolline-Regular" w:hAnsi="Apolline-Regular"/>
          <w:color w:val="000000"/>
          <w:sz w:val="21"/>
          <w:szCs w:val="15"/>
        </w:rPr>
      </w:pPr>
      <w:ins w:id="2" w:author="Clement" w:date="2014-05-20T17:04:00Z">
        <w:r>
          <w:rPr>
            <w:rFonts w:ascii="Apolline-Regular" w:hAnsi="Apolline-Regular"/>
            <w:color w:val="000000"/>
            <w:sz w:val="21"/>
            <w:szCs w:val="15"/>
          </w:rPr>
          <w:t xml:space="preserve">It is my pleasure to write </w:t>
        </w:r>
      </w:ins>
      <w:del w:id="3" w:author="Clement" w:date="2014-05-20T17:04:00Z">
        <w:r w:rsidR="008F0B84" w:rsidRPr="00C9263E" w:rsidDel="00252EC2">
          <w:rPr>
            <w:rFonts w:ascii="Apolline-Regular" w:hAnsi="Apolline-Regular"/>
            <w:color w:val="000000"/>
            <w:sz w:val="21"/>
            <w:szCs w:val="15"/>
          </w:rPr>
          <w:delText>T</w:delText>
        </w:r>
      </w:del>
      <w:ins w:id="4" w:author="Clement" w:date="2014-05-20T17:04:00Z">
        <w:r>
          <w:rPr>
            <w:rFonts w:ascii="Apolline-Regular" w:hAnsi="Apolline-Regular"/>
            <w:color w:val="000000"/>
            <w:sz w:val="21"/>
            <w:szCs w:val="15"/>
          </w:rPr>
          <w:t>t</w:t>
        </w:r>
      </w:ins>
      <w:r w:rsidR="008F0B84" w:rsidRPr="00C9263E">
        <w:rPr>
          <w:rFonts w:ascii="Apolline-Regular" w:hAnsi="Apolline-Regular"/>
          <w:color w:val="000000"/>
          <w:sz w:val="21"/>
          <w:szCs w:val="15"/>
        </w:rPr>
        <w:t xml:space="preserve">his </w:t>
      </w:r>
      <w:del w:id="5" w:author="Clement" w:date="2014-05-20T17:04:00Z">
        <w:r w:rsidR="008F0B84" w:rsidRPr="00C9263E" w:rsidDel="00252EC2">
          <w:rPr>
            <w:rFonts w:ascii="Apolline-Regular" w:hAnsi="Apolline-Regular"/>
            <w:color w:val="000000"/>
            <w:sz w:val="21"/>
            <w:szCs w:val="15"/>
          </w:rPr>
          <w:delText xml:space="preserve">is </w:delText>
        </w:r>
      </w:del>
      <w:proofErr w:type="spellStart"/>
      <w:ins w:id="6" w:author="Clement" w:date="2014-05-20T17:04:00Z">
        <w:r w:rsidRPr="00C9263E">
          <w:rPr>
            <w:rFonts w:ascii="Apolline-Regular" w:hAnsi="Apolline-Regular"/>
            <w:color w:val="000000"/>
            <w:sz w:val="21"/>
            <w:szCs w:val="15"/>
          </w:rPr>
          <w:t>i</w:t>
        </w:r>
        <w:r>
          <w:rPr>
            <w:rFonts w:ascii="Apolline-Regular" w:hAnsi="Apolline-Regular"/>
            <w:color w:val="000000"/>
            <w:sz w:val="21"/>
            <w:szCs w:val="15"/>
          </w:rPr>
          <w:t>etter</w:t>
        </w:r>
        <w:proofErr w:type="spellEnd"/>
        <w:r w:rsidRPr="00C9263E">
          <w:rPr>
            <w:rFonts w:ascii="Apolline-Regular" w:hAnsi="Apolline-Regular"/>
            <w:color w:val="000000"/>
            <w:sz w:val="21"/>
            <w:szCs w:val="15"/>
          </w:rPr>
          <w:t xml:space="preserve"> </w:t>
        </w:r>
      </w:ins>
      <w:r w:rsidR="008F0B84" w:rsidRPr="00C9263E">
        <w:rPr>
          <w:rFonts w:ascii="Apolline-Regular" w:hAnsi="Apolline-Regular"/>
          <w:color w:val="000000"/>
          <w:sz w:val="21"/>
          <w:szCs w:val="15"/>
        </w:rPr>
        <w:t xml:space="preserve">to support the application of </w:t>
      </w:r>
      <w:proofErr w:type="spellStart"/>
      <w:r w:rsidR="008F0B84" w:rsidRPr="00C9263E">
        <w:rPr>
          <w:rFonts w:ascii="Apolline-Regular" w:hAnsi="Apolline-Regular"/>
          <w:color w:val="000000"/>
          <w:sz w:val="21"/>
          <w:szCs w:val="15"/>
        </w:rPr>
        <w:t>Dr</w:t>
      </w:r>
      <w:proofErr w:type="spellEnd"/>
      <w:r w:rsidR="008F0B84" w:rsidRPr="00C9263E">
        <w:rPr>
          <w:rFonts w:ascii="Apolline-Regular" w:hAnsi="Apolline-Regular"/>
          <w:color w:val="000000"/>
          <w:sz w:val="21"/>
          <w:szCs w:val="15"/>
        </w:rPr>
        <w:t xml:space="preserve"> Clement Riedel for </w:t>
      </w:r>
      <w:ins w:id="7" w:author="Clement" w:date="2014-05-20T17:04:00Z">
        <w:r>
          <w:rPr>
            <w:rFonts w:ascii="Apolline-Regular" w:hAnsi="Apolline-Regular"/>
            <w:color w:val="000000"/>
            <w:sz w:val="21"/>
            <w:szCs w:val="15"/>
          </w:rPr>
          <w:t xml:space="preserve">its </w:t>
        </w:r>
      </w:ins>
      <w:ins w:id="8" w:author="Clement" w:date="2014-05-20T17:03:00Z">
        <w:r>
          <w:rPr>
            <w:rFonts w:ascii="Arial" w:hAnsi="Arial" w:cs="Arial"/>
            <w:sz w:val="20"/>
            <w:szCs w:val="20"/>
          </w:rPr>
          <w:t>I-140 i</w:t>
        </w:r>
        <w:r>
          <w:rPr>
            <w:rFonts w:ascii="Arial" w:hAnsi="Arial" w:cs="Arial"/>
            <w:sz w:val="20"/>
            <w:szCs w:val="20"/>
          </w:rPr>
          <w:t xml:space="preserve">mmigrant Petition in </w:t>
        </w:r>
      </w:ins>
      <w:ins w:id="9" w:author="Clement" w:date="2014-05-20T17:04:00Z">
        <w:r>
          <w:rPr>
            <w:rFonts w:ascii="Arial" w:hAnsi="Arial" w:cs="Arial"/>
            <w:sz w:val="20"/>
            <w:szCs w:val="20"/>
          </w:rPr>
          <w:t xml:space="preserve">the </w:t>
        </w:r>
      </w:ins>
      <w:ins w:id="10" w:author="Clement" w:date="2014-05-20T17:03:00Z">
        <w:r>
          <w:rPr>
            <w:rFonts w:ascii="Arial" w:hAnsi="Arial" w:cs="Arial"/>
            <w:sz w:val="20"/>
            <w:szCs w:val="20"/>
          </w:rPr>
          <w:t>EB1-Extraordinary Ability</w:t>
        </w:r>
      </w:ins>
      <w:ins w:id="11" w:author="Clement" w:date="2014-05-20T17:04:00Z">
        <w:r>
          <w:rPr>
            <w:rFonts w:ascii="Arial" w:hAnsi="Arial" w:cs="Arial"/>
            <w:sz w:val="20"/>
            <w:szCs w:val="20"/>
          </w:rPr>
          <w:t xml:space="preserve"> </w:t>
        </w:r>
        <w:proofErr w:type="spellStart"/>
        <w:r>
          <w:rPr>
            <w:rFonts w:ascii="Arial" w:hAnsi="Arial" w:cs="Arial"/>
            <w:sz w:val="20"/>
            <w:szCs w:val="20"/>
          </w:rPr>
          <w:t>category</w:t>
        </w:r>
      </w:ins>
      <w:ins w:id="12" w:author="Clement" w:date="2014-05-20T17:31:00Z">
        <w:r w:rsidR="00A477C7">
          <w:rPr>
            <w:rFonts w:ascii="Arial" w:hAnsi="Arial" w:cs="Arial"/>
            <w:sz w:val="20"/>
            <w:szCs w:val="20"/>
          </w:rPr>
          <w:t>.</w:t>
        </w:r>
      </w:ins>
      <w:del w:id="13" w:author="Clement" w:date="2014-05-20T17:03:00Z">
        <w:r w:rsidR="008F0B84" w:rsidRPr="00C9263E" w:rsidDel="00252EC2">
          <w:rPr>
            <w:rFonts w:ascii="Apolline-Regular" w:hAnsi="Apolline-Regular"/>
            <w:color w:val="000000"/>
            <w:sz w:val="21"/>
            <w:szCs w:val="15"/>
          </w:rPr>
          <w:delText>a green card as a self-petitioner of extraordinary ability.</w:delText>
        </w:r>
      </w:del>
    </w:p>
    <w:p w:rsidR="00145CE2" w:rsidRDefault="00145CE2" w:rsidP="008F0B84">
      <w:pPr>
        <w:pStyle w:val="NormalWeb"/>
        <w:rPr>
          <w:ins w:id="14" w:author="Clement" w:date="2014-05-20T17:25:00Z"/>
          <w:rFonts w:ascii="Apolline-Regular" w:hAnsi="Apolline-Regular"/>
          <w:color w:val="000000"/>
          <w:sz w:val="21"/>
          <w:szCs w:val="15"/>
        </w:rPr>
      </w:pPr>
      <w:ins w:id="15" w:author="Clement" w:date="2014-05-20T17:19:00Z">
        <w:r>
          <w:rPr>
            <w:rFonts w:ascii="Apolline-Regular" w:hAnsi="Apolline-Regular"/>
            <w:color w:val="000000"/>
            <w:sz w:val="21"/>
            <w:szCs w:val="15"/>
          </w:rPr>
          <w:t>I</w:t>
        </w:r>
        <w:proofErr w:type="spellEnd"/>
        <w:r>
          <w:rPr>
            <w:rFonts w:ascii="Apolline-Regular" w:hAnsi="Apolline-Regular"/>
            <w:color w:val="000000"/>
            <w:sz w:val="21"/>
            <w:szCs w:val="15"/>
          </w:rPr>
          <w:t xml:space="preserve"> am </w:t>
        </w:r>
      </w:ins>
      <w:ins w:id="16" w:author="Clement" w:date="2014-05-20T17:20:00Z">
        <w:r>
          <w:rPr>
            <w:rFonts w:ascii="Apolline-Regular" w:hAnsi="Apolline-Regular"/>
            <w:color w:val="000000"/>
            <w:sz w:val="21"/>
            <w:szCs w:val="15"/>
          </w:rPr>
          <w:t xml:space="preserve">an Emeritus Research Director </w:t>
        </w:r>
      </w:ins>
      <w:ins w:id="17" w:author="Clement" w:date="2014-05-20T17:21:00Z">
        <w:r>
          <w:rPr>
            <w:rFonts w:ascii="Apolline-Regular" w:hAnsi="Apolline-Regular"/>
            <w:color w:val="000000"/>
            <w:sz w:val="21"/>
            <w:szCs w:val="15"/>
          </w:rPr>
          <w:t xml:space="preserve">of the French Scientific Research National Council. </w:t>
        </w:r>
      </w:ins>
      <w:ins w:id="18" w:author="Clement" w:date="2014-05-20T17:23:00Z">
        <w:r>
          <w:rPr>
            <w:rFonts w:ascii="Apolline-Regular" w:hAnsi="Apolline-Regular"/>
            <w:color w:val="000000"/>
            <w:sz w:val="21"/>
            <w:szCs w:val="15"/>
          </w:rPr>
          <w:t xml:space="preserve">I have studied </w:t>
        </w:r>
      </w:ins>
      <w:ins w:id="19" w:author="Clement" w:date="2014-05-20T17:24:00Z">
        <w:r w:rsidRPr="00145CE2">
          <w:rPr>
            <w:rFonts w:ascii="Apolline-Regular" w:hAnsi="Apolline-Regular"/>
            <w:color w:val="000000"/>
            <w:sz w:val="21"/>
            <w:szCs w:val="15"/>
          </w:rPr>
          <w:t xml:space="preserve">biochemistry, with </w:t>
        </w:r>
      </w:ins>
      <w:ins w:id="20" w:author="Clement" w:date="2014-05-20T17:25:00Z">
        <w:r>
          <w:rPr>
            <w:rFonts w:ascii="Apolline-Regular" w:hAnsi="Apolline-Regular"/>
            <w:color w:val="000000"/>
            <w:sz w:val="21"/>
            <w:szCs w:val="15"/>
          </w:rPr>
          <w:t xml:space="preserve">a particular </w:t>
        </w:r>
      </w:ins>
      <w:ins w:id="21" w:author="Clement" w:date="2014-05-20T17:24:00Z">
        <w:r>
          <w:rPr>
            <w:rFonts w:ascii="Apolline-Regular" w:hAnsi="Apolline-Regular"/>
            <w:color w:val="000000"/>
            <w:sz w:val="21"/>
            <w:szCs w:val="15"/>
          </w:rPr>
          <w:t>interest for</w:t>
        </w:r>
        <w:r w:rsidRPr="00145CE2">
          <w:rPr>
            <w:rFonts w:ascii="Apolline-Regular" w:hAnsi="Apolline-Regular"/>
            <w:color w:val="000000"/>
            <w:sz w:val="21"/>
            <w:szCs w:val="15"/>
          </w:rPr>
          <w:t xml:space="preserve"> enzymes</w:t>
        </w:r>
      </w:ins>
      <w:ins w:id="22" w:author="Clement" w:date="2014-05-20T17:25:00Z">
        <w:r>
          <w:rPr>
            <w:rFonts w:ascii="Apolline-Regular" w:hAnsi="Apolline-Regular"/>
            <w:color w:val="000000"/>
            <w:sz w:val="21"/>
            <w:szCs w:val="15"/>
          </w:rPr>
          <w:t>, for forty five years</w:t>
        </w:r>
      </w:ins>
      <w:ins w:id="23" w:author="Clement" w:date="2014-05-20T17:26:00Z">
        <w:r>
          <w:rPr>
            <w:rFonts w:ascii="Apolline-Regular" w:hAnsi="Apolline-Regular"/>
            <w:color w:val="000000"/>
            <w:sz w:val="21"/>
            <w:szCs w:val="15"/>
          </w:rPr>
          <w:t xml:space="preserve">. I </w:t>
        </w:r>
      </w:ins>
      <w:ins w:id="24" w:author="Clement" w:date="2014-05-20T17:27:00Z">
        <w:r>
          <w:rPr>
            <w:rFonts w:ascii="Apolline-Regular" w:hAnsi="Apolline-Regular"/>
            <w:color w:val="000000"/>
            <w:sz w:val="21"/>
            <w:szCs w:val="15"/>
          </w:rPr>
          <w:t xml:space="preserve">wrote </w:t>
        </w:r>
      </w:ins>
      <w:ins w:id="25" w:author="Clement" w:date="2014-05-20T17:31:00Z">
        <w:r>
          <w:rPr>
            <w:rFonts w:ascii="Apolline-Regular" w:hAnsi="Apolline-Regular"/>
            <w:color w:val="000000"/>
            <w:sz w:val="21"/>
            <w:szCs w:val="15"/>
          </w:rPr>
          <w:t>more than two hundreds paper</w:t>
        </w:r>
      </w:ins>
      <w:ins w:id="26" w:author="Clement" w:date="2014-05-20T17:32:00Z">
        <w:r w:rsidR="00A477C7">
          <w:rPr>
            <w:rFonts w:ascii="Apolline-Regular" w:hAnsi="Apolline-Regular"/>
            <w:color w:val="000000"/>
            <w:sz w:val="21"/>
            <w:szCs w:val="15"/>
          </w:rPr>
          <w:t xml:space="preserve">s in </w:t>
        </w:r>
      </w:ins>
      <w:ins w:id="27" w:author="Clement" w:date="2014-05-20T17:47:00Z">
        <w:r w:rsidR="00D01E91">
          <w:rPr>
            <w:rFonts w:ascii="Apolline-Regular" w:hAnsi="Apolline-Regular"/>
            <w:color w:val="000000"/>
            <w:sz w:val="21"/>
            <w:szCs w:val="15"/>
          </w:rPr>
          <w:t xml:space="preserve">prestigious </w:t>
        </w:r>
      </w:ins>
      <w:ins w:id="28" w:author="Clement" w:date="2014-05-20T17:32:00Z">
        <w:r w:rsidR="00A477C7">
          <w:rPr>
            <w:rFonts w:ascii="Apolline-Regular" w:hAnsi="Apolline-Regular"/>
            <w:color w:val="000000"/>
            <w:sz w:val="21"/>
            <w:szCs w:val="15"/>
          </w:rPr>
          <w:t xml:space="preserve">international peer reviewed journals (including Nature or </w:t>
        </w:r>
      </w:ins>
      <w:ins w:id="29" w:author="Clement" w:date="2014-05-20T17:33:00Z">
        <w:r w:rsidR="00A477C7">
          <w:rPr>
            <w:rFonts w:ascii="Apolline-Regular" w:hAnsi="Apolline-Regular"/>
            <w:color w:val="000000"/>
            <w:sz w:val="21"/>
            <w:szCs w:val="15"/>
          </w:rPr>
          <w:t>Biochemistry</w:t>
        </w:r>
      </w:ins>
      <w:ins w:id="30" w:author="Clement" w:date="2014-05-20T17:32:00Z">
        <w:r w:rsidR="00A477C7">
          <w:rPr>
            <w:rFonts w:ascii="Apolline-Regular" w:hAnsi="Apolline-Regular"/>
            <w:color w:val="000000"/>
            <w:sz w:val="21"/>
            <w:szCs w:val="15"/>
          </w:rPr>
          <w:t xml:space="preserve">) </w:t>
        </w:r>
      </w:ins>
      <w:ins w:id="31" w:author="Clement" w:date="2014-05-20T17:33:00Z">
        <w:r w:rsidR="00A477C7">
          <w:rPr>
            <w:rFonts w:ascii="Apolline-Regular" w:hAnsi="Apolline-Regular"/>
            <w:color w:val="000000"/>
            <w:sz w:val="21"/>
            <w:szCs w:val="15"/>
          </w:rPr>
          <w:t xml:space="preserve">and several books. </w:t>
        </w:r>
      </w:ins>
      <w:ins w:id="32" w:author="Clement" w:date="2014-05-20T17:47:00Z">
        <w:r w:rsidR="00D01E91">
          <w:rPr>
            <w:rFonts w:ascii="Apolline-Regular" w:hAnsi="Apolline-Regular"/>
            <w:color w:val="000000"/>
            <w:sz w:val="21"/>
            <w:szCs w:val="15"/>
          </w:rPr>
          <w:t xml:space="preserve">I am therefore well qualified to judge </w:t>
        </w:r>
        <w:proofErr w:type="spellStart"/>
        <w:r w:rsidR="00D01E91">
          <w:rPr>
            <w:rFonts w:ascii="Apolline-Regular" w:hAnsi="Apolline-Regular"/>
            <w:color w:val="000000"/>
            <w:sz w:val="21"/>
            <w:szCs w:val="15"/>
          </w:rPr>
          <w:t>Dr</w:t>
        </w:r>
        <w:proofErr w:type="spellEnd"/>
        <w:r w:rsidR="00D01E91">
          <w:rPr>
            <w:rFonts w:ascii="Apolline-Regular" w:hAnsi="Apolline-Regular"/>
            <w:color w:val="000000"/>
            <w:sz w:val="21"/>
            <w:szCs w:val="15"/>
          </w:rPr>
          <w:t xml:space="preserve"> Riedel’s research.</w:t>
        </w:r>
      </w:ins>
    </w:p>
    <w:p w:rsidR="008F0B84" w:rsidRPr="00C9263E" w:rsidRDefault="008F0B84" w:rsidP="008F0B84">
      <w:pPr>
        <w:pStyle w:val="NormalWeb"/>
        <w:rPr>
          <w:sz w:val="36"/>
        </w:rPr>
      </w:pPr>
      <w:r w:rsidRPr="00C9263E">
        <w:rPr>
          <w:rFonts w:ascii="Apolline-Regular" w:hAnsi="Apolline-Regular"/>
          <w:color w:val="000000"/>
          <w:sz w:val="21"/>
          <w:szCs w:val="15"/>
        </w:rPr>
        <w:t xml:space="preserve">I met </w:t>
      </w:r>
      <w:proofErr w:type="spellStart"/>
      <w:r w:rsidRPr="00C9263E">
        <w:rPr>
          <w:rFonts w:ascii="Apolline-Regular" w:hAnsi="Apolline-Regular"/>
          <w:color w:val="000000"/>
          <w:sz w:val="21"/>
          <w:szCs w:val="15"/>
        </w:rPr>
        <w:t>Dr</w:t>
      </w:r>
      <w:proofErr w:type="spellEnd"/>
      <w:r w:rsidRPr="00C9263E">
        <w:rPr>
          <w:rFonts w:ascii="Apolline-Regular" w:hAnsi="Apolline-Regular"/>
          <w:color w:val="000000"/>
          <w:sz w:val="21"/>
          <w:szCs w:val="15"/>
        </w:rPr>
        <w:t xml:space="preserve"> Riedel at an international congress last November at which he presented to me his research in the laboratory of </w:t>
      </w:r>
      <w:proofErr w:type="spellStart"/>
      <w:r w:rsidRPr="00C9263E">
        <w:rPr>
          <w:rFonts w:ascii="Apolline-Regular" w:hAnsi="Apolline-Regular"/>
          <w:color w:val="000000"/>
          <w:sz w:val="21"/>
          <w:szCs w:val="15"/>
        </w:rPr>
        <w:t>Dr</w:t>
      </w:r>
      <w:proofErr w:type="spellEnd"/>
      <w:r w:rsidRPr="00C9263E">
        <w:rPr>
          <w:rFonts w:ascii="Apolline-Regular" w:hAnsi="Apolline-Regular"/>
          <w:color w:val="000000"/>
          <w:sz w:val="21"/>
          <w:szCs w:val="15"/>
        </w:rPr>
        <w:t xml:space="preserve"> Carlos Bustamante at the University of California at Berkeley. He impressed me very </w:t>
      </w:r>
      <w:proofErr w:type="spellStart"/>
      <w:r w:rsidRPr="00C9263E">
        <w:rPr>
          <w:rFonts w:ascii="Apolline-Regular" w:hAnsi="Apolline-Regular"/>
          <w:color w:val="000000"/>
          <w:sz w:val="21"/>
          <w:szCs w:val="15"/>
        </w:rPr>
        <w:t>favourably</w:t>
      </w:r>
      <w:proofErr w:type="spellEnd"/>
      <w:r w:rsidRPr="00C9263E">
        <w:rPr>
          <w:rFonts w:ascii="Apolline-Regular" w:hAnsi="Apolline-Regular"/>
          <w:color w:val="000000"/>
          <w:sz w:val="21"/>
          <w:szCs w:val="15"/>
        </w:rPr>
        <w:t xml:space="preserve"> as someone to whom the description as a researcher of extraordinary ability certainly applies. Although I do not have an extensive acquaintance with him, I know his supervisor </w:t>
      </w:r>
      <w:proofErr w:type="spellStart"/>
      <w:r w:rsidRPr="00C9263E">
        <w:rPr>
          <w:rFonts w:ascii="Apolline-Regular" w:hAnsi="Apolline-Regular"/>
          <w:color w:val="000000"/>
          <w:sz w:val="21"/>
          <w:szCs w:val="15"/>
        </w:rPr>
        <w:t>Dr</w:t>
      </w:r>
      <w:proofErr w:type="spellEnd"/>
      <w:r w:rsidRPr="00C9263E">
        <w:rPr>
          <w:rFonts w:ascii="Apolline-Regular" w:hAnsi="Apolline-Regular"/>
          <w:color w:val="000000"/>
          <w:sz w:val="21"/>
          <w:szCs w:val="15"/>
        </w:rPr>
        <w:t xml:space="preserve"> Bustamante very well and have discussed </w:t>
      </w:r>
      <w:proofErr w:type="spellStart"/>
      <w:r w:rsidRPr="00C9263E">
        <w:rPr>
          <w:rFonts w:ascii="Apolline-Regular" w:hAnsi="Apolline-Regular"/>
          <w:color w:val="000000"/>
          <w:sz w:val="21"/>
          <w:szCs w:val="15"/>
        </w:rPr>
        <w:t>Dr</w:t>
      </w:r>
      <w:proofErr w:type="spellEnd"/>
      <w:r w:rsidRPr="00C9263E">
        <w:rPr>
          <w:rFonts w:ascii="Apolline-Regular" w:hAnsi="Apolline-Regular"/>
          <w:color w:val="000000"/>
          <w:sz w:val="21"/>
          <w:szCs w:val="15"/>
        </w:rPr>
        <w:t xml:space="preserve"> Riedel with him. </w:t>
      </w:r>
      <w:proofErr w:type="spellStart"/>
      <w:r w:rsidRPr="00C9263E">
        <w:rPr>
          <w:rFonts w:ascii="Apolline-Regular" w:hAnsi="Apolline-Regular"/>
          <w:color w:val="000000"/>
          <w:sz w:val="21"/>
          <w:szCs w:val="15"/>
        </w:rPr>
        <w:t>Dr</w:t>
      </w:r>
      <w:proofErr w:type="spellEnd"/>
      <w:r w:rsidRPr="00C9263E">
        <w:rPr>
          <w:rFonts w:ascii="Apolline-Regular" w:hAnsi="Apolline-Regular"/>
          <w:color w:val="000000"/>
          <w:sz w:val="21"/>
          <w:szCs w:val="15"/>
        </w:rPr>
        <w:t xml:space="preserve"> Bustamante is one of the foremost researchers working in the USA at present, and his work in single-molecule biophysics, a currently very active ﬁeld, is very highly regarded throughout the world. He is in a position to restrict his group to students and post-doctoral fellows of the highest ability. </w:t>
      </w:r>
    </w:p>
    <w:p w:rsidR="008F0B84" w:rsidRPr="00C9263E" w:rsidDel="00D01E91" w:rsidRDefault="008F0B84" w:rsidP="0083050C">
      <w:pPr>
        <w:pStyle w:val="NormalWeb"/>
        <w:rPr>
          <w:del w:id="33" w:author="Clement" w:date="2014-05-20T17:51:00Z"/>
          <w:sz w:val="36"/>
        </w:rPr>
      </w:pPr>
      <w:proofErr w:type="spellStart"/>
      <w:r w:rsidRPr="00C9263E">
        <w:rPr>
          <w:rFonts w:ascii="Apolline-Regular" w:hAnsi="Apolline-Regular"/>
          <w:color w:val="000000"/>
          <w:sz w:val="21"/>
          <w:szCs w:val="15"/>
        </w:rPr>
        <w:t>Dr</w:t>
      </w:r>
      <w:proofErr w:type="spellEnd"/>
      <w:r w:rsidRPr="00C9263E">
        <w:rPr>
          <w:rFonts w:ascii="Apolline-Regular" w:hAnsi="Apolline-Regular"/>
          <w:color w:val="000000"/>
          <w:sz w:val="21"/>
          <w:szCs w:val="15"/>
        </w:rPr>
        <w:t xml:space="preserve"> Riedel’s own work </w:t>
      </w:r>
      <w:ins w:id="34" w:author="Clement" w:date="2014-05-20T17:49:00Z">
        <w:r w:rsidR="00D01E91">
          <w:rPr>
            <w:rFonts w:ascii="Apolline-Regular" w:hAnsi="Apolline-Regular"/>
            <w:color w:val="000000"/>
            <w:sz w:val="21"/>
            <w:szCs w:val="15"/>
          </w:rPr>
          <w:t xml:space="preserve">focuses </w:t>
        </w:r>
      </w:ins>
      <w:r w:rsidRPr="00C9263E">
        <w:rPr>
          <w:rFonts w:ascii="Apolline-Regular" w:hAnsi="Apolline-Regular"/>
          <w:color w:val="000000"/>
          <w:sz w:val="21"/>
          <w:szCs w:val="15"/>
        </w:rPr>
        <w:t xml:space="preserve">on </w:t>
      </w:r>
      <w:ins w:id="35" w:author="Clement" w:date="2014-05-20T17:50:00Z">
        <w:r w:rsidR="00D01E91">
          <w:rPr>
            <w:rFonts w:ascii="Apolline-Regular" w:hAnsi="Apolline-Regular"/>
            <w:color w:val="000000"/>
            <w:sz w:val="21"/>
            <w:szCs w:val="15"/>
          </w:rPr>
          <w:t xml:space="preserve">the study of soft and biological matter </w:t>
        </w:r>
      </w:ins>
      <w:ins w:id="36" w:author="Clement" w:date="2014-05-20T17:51:00Z">
        <w:r w:rsidR="00D01E91">
          <w:rPr>
            <w:rFonts w:ascii="Apolline-Regular" w:hAnsi="Apolline-Regular"/>
            <w:color w:val="000000"/>
            <w:sz w:val="21"/>
            <w:szCs w:val="15"/>
          </w:rPr>
          <w:t xml:space="preserve">at the </w:t>
        </w:r>
        <w:proofErr w:type="spellStart"/>
        <w:r w:rsidR="00D01E91">
          <w:rPr>
            <w:rFonts w:ascii="Apolline-Regular" w:hAnsi="Apolline-Regular"/>
            <w:color w:val="000000"/>
            <w:sz w:val="21"/>
            <w:szCs w:val="15"/>
          </w:rPr>
          <w:t>nano</w:t>
        </w:r>
        <w:proofErr w:type="spellEnd"/>
        <w:r w:rsidR="00D01E91">
          <w:rPr>
            <w:rFonts w:ascii="Apolline-Regular" w:hAnsi="Apolline-Regular"/>
            <w:color w:val="000000"/>
            <w:sz w:val="21"/>
            <w:szCs w:val="15"/>
          </w:rPr>
          <w:t xml:space="preserve">-scale. He wrote </w:t>
        </w:r>
      </w:ins>
      <w:ins w:id="37" w:author="Clement" w:date="2014-05-20T17:52:00Z">
        <w:r w:rsidR="00D01E91">
          <w:rPr>
            <w:rFonts w:ascii="Apolline-Regular" w:hAnsi="Apolline-Regular"/>
            <w:color w:val="000000"/>
            <w:sz w:val="21"/>
            <w:szCs w:val="15"/>
          </w:rPr>
          <w:t>12</w:t>
        </w:r>
        <w:r w:rsidR="00D01E91" w:rsidRPr="00D01E91">
          <w:rPr>
            <w:rFonts w:ascii="Apolline-Regular" w:hAnsi="Apolline-Regular"/>
            <w:color w:val="000000"/>
            <w:sz w:val="21"/>
            <w:szCs w:val="15"/>
          </w:rPr>
          <w:t xml:space="preserve"> papers in high-quality journals</w:t>
        </w:r>
        <w:r w:rsidR="0083050C">
          <w:rPr>
            <w:rFonts w:ascii="Apolline-Regular" w:hAnsi="Apolline-Regular"/>
            <w:color w:val="000000"/>
            <w:sz w:val="21"/>
            <w:szCs w:val="15"/>
          </w:rPr>
          <w:t>, as well as two book chapters</w:t>
        </w:r>
      </w:ins>
      <w:ins w:id="38" w:author="Clement" w:date="2014-05-20T18:01:00Z">
        <w:r w:rsidR="0083050C">
          <w:rPr>
            <w:rFonts w:ascii="Apolline-Regular" w:hAnsi="Apolline-Regular"/>
            <w:color w:val="000000"/>
            <w:sz w:val="21"/>
            <w:szCs w:val="15"/>
          </w:rPr>
          <w:t xml:space="preserve">. </w:t>
        </w:r>
      </w:ins>
      <w:del w:id="39" w:author="Clement" w:date="2014-05-20T18:01:00Z">
        <w:r w:rsidRPr="00C9263E" w:rsidDel="0083050C">
          <w:rPr>
            <w:rFonts w:ascii="Apolline-Regular" w:hAnsi="Apolline-Regular"/>
            <w:color w:val="000000"/>
            <w:sz w:val="21"/>
            <w:szCs w:val="15"/>
          </w:rPr>
          <w:delText xml:space="preserve">single-molecule biophysics </w:delText>
        </w:r>
      </w:del>
      <w:proofErr w:type="spellStart"/>
      <w:ins w:id="40" w:author="Clement" w:date="2014-05-20T17:53:00Z">
        <w:r w:rsidR="00D01E91">
          <w:rPr>
            <w:rFonts w:ascii="Apolline-Regular" w:hAnsi="Apolline-Regular"/>
            <w:color w:val="000000"/>
            <w:sz w:val="21"/>
            <w:szCs w:val="15"/>
          </w:rPr>
          <w:t>Dr</w:t>
        </w:r>
        <w:proofErr w:type="spellEnd"/>
        <w:r w:rsidR="00D01E91">
          <w:rPr>
            <w:rFonts w:ascii="Apolline-Regular" w:hAnsi="Apolline-Regular"/>
            <w:color w:val="000000"/>
            <w:sz w:val="21"/>
            <w:szCs w:val="15"/>
          </w:rPr>
          <w:t xml:space="preserve"> Riedel </w:t>
        </w:r>
      </w:ins>
      <w:ins w:id="41" w:author="Clement" w:date="2014-05-20T17:54:00Z">
        <w:r w:rsidR="00D01E91">
          <w:rPr>
            <w:rFonts w:ascii="Apolline-Regular" w:hAnsi="Apolline-Regular"/>
            <w:color w:val="000000"/>
            <w:sz w:val="21"/>
            <w:szCs w:val="15"/>
          </w:rPr>
          <w:t xml:space="preserve">is </w:t>
        </w:r>
      </w:ins>
      <w:ins w:id="42" w:author="Clement" w:date="2014-05-20T18:01:00Z">
        <w:r w:rsidR="0083050C">
          <w:rPr>
            <w:rFonts w:ascii="Apolline-Regular" w:hAnsi="Apolline-Regular"/>
            <w:color w:val="000000"/>
            <w:sz w:val="21"/>
            <w:szCs w:val="15"/>
          </w:rPr>
          <w:t xml:space="preserve">currently </w:t>
        </w:r>
      </w:ins>
      <w:ins w:id="43" w:author="Clement" w:date="2014-05-20T17:54:00Z">
        <w:r w:rsidR="00D01E91">
          <w:rPr>
            <w:rFonts w:ascii="Apolline-Regular" w:hAnsi="Apolline-Regular"/>
            <w:color w:val="000000"/>
            <w:sz w:val="21"/>
            <w:szCs w:val="15"/>
          </w:rPr>
          <w:t>studying the effect of a chemical reaction o</w:t>
        </w:r>
        <w:r w:rsidR="0083050C">
          <w:rPr>
            <w:rFonts w:ascii="Apolline-Regular" w:hAnsi="Apolline-Regular"/>
            <w:color w:val="000000"/>
            <w:sz w:val="21"/>
            <w:szCs w:val="15"/>
          </w:rPr>
          <w:t>n a single enzyme catalyzing this</w:t>
        </w:r>
        <w:r w:rsidR="00D01E91">
          <w:rPr>
            <w:rFonts w:ascii="Apolline-Regular" w:hAnsi="Apolline-Regular"/>
            <w:color w:val="000000"/>
            <w:sz w:val="21"/>
            <w:szCs w:val="15"/>
          </w:rPr>
          <w:t xml:space="preserve"> reaction. </w:t>
        </w:r>
      </w:ins>
      <w:ins w:id="44" w:author="Clement" w:date="2014-05-20T18:01:00Z">
        <w:r w:rsidR="0083050C">
          <w:rPr>
            <w:rFonts w:ascii="Apolline-Regular" w:hAnsi="Apolline-Regular"/>
            <w:color w:val="000000"/>
            <w:sz w:val="21"/>
            <w:szCs w:val="15"/>
          </w:rPr>
          <w:t xml:space="preserve">In order to perform this research, </w:t>
        </w:r>
      </w:ins>
      <w:ins w:id="45" w:author="Clement" w:date="2014-05-20T18:02:00Z">
        <w:r w:rsidR="0083050C">
          <w:rPr>
            <w:rFonts w:ascii="Apolline-Regular" w:hAnsi="Apolline-Regular"/>
            <w:color w:val="000000"/>
            <w:sz w:val="21"/>
            <w:szCs w:val="15"/>
          </w:rPr>
          <w:t>he had to master several techniques including:</w:t>
        </w:r>
        <w:r w:rsidR="0083050C" w:rsidRPr="0083050C">
          <w:rPr>
            <w:rFonts w:ascii="Apolline-Regular" w:hAnsi="Apolline-Regular"/>
            <w:color w:val="000000"/>
            <w:sz w:val="21"/>
            <w:szCs w:val="15"/>
          </w:rPr>
          <w:t xml:space="preserve"> protein purification, the modification and use of different affinity tags, </w:t>
        </w:r>
        <w:proofErr w:type="spellStart"/>
        <w:r w:rsidR="0083050C" w:rsidRPr="0083050C">
          <w:rPr>
            <w:rFonts w:ascii="Apolline-Regular" w:hAnsi="Apolline-Regular"/>
            <w:color w:val="000000"/>
            <w:sz w:val="21"/>
            <w:szCs w:val="15"/>
          </w:rPr>
          <w:t>solubilization</w:t>
        </w:r>
        <w:proofErr w:type="spellEnd"/>
        <w:r w:rsidR="0083050C" w:rsidRPr="0083050C">
          <w:rPr>
            <w:rFonts w:ascii="Apolline-Regular" w:hAnsi="Apolline-Regular"/>
            <w:color w:val="000000"/>
            <w:sz w:val="21"/>
            <w:szCs w:val="15"/>
          </w:rPr>
          <w:t xml:space="preserve"> assays, p</w:t>
        </w:r>
        <w:r w:rsidR="0083050C">
          <w:rPr>
            <w:rFonts w:ascii="Apolline-Regular" w:hAnsi="Apolline-Regular"/>
            <w:color w:val="000000"/>
            <w:sz w:val="21"/>
            <w:szCs w:val="15"/>
          </w:rPr>
          <w:t>rotein precipitation, dialysis</w:t>
        </w:r>
        <w:r w:rsidR="0083050C" w:rsidRPr="0083050C">
          <w:rPr>
            <w:rFonts w:ascii="Apolline-Regular" w:hAnsi="Apolline-Regular"/>
            <w:color w:val="000000"/>
            <w:sz w:val="21"/>
            <w:szCs w:val="15"/>
          </w:rPr>
          <w:t xml:space="preserve">, size-exclusion chromatography, fluorescence assays, </w:t>
        </w:r>
      </w:ins>
      <w:ins w:id="46" w:author="Clement" w:date="2014-05-20T18:06:00Z">
        <w:r w:rsidR="0083050C" w:rsidRPr="0083050C">
          <w:rPr>
            <w:rFonts w:ascii="Apolline-Regular" w:hAnsi="Apolline-Regular"/>
            <w:color w:val="000000"/>
            <w:sz w:val="21"/>
            <w:szCs w:val="15"/>
          </w:rPr>
          <w:t>and interpretation</w:t>
        </w:r>
      </w:ins>
      <w:ins w:id="47" w:author="Clement" w:date="2014-05-20T18:02:00Z">
        <w:r w:rsidR="0083050C" w:rsidRPr="0083050C">
          <w:rPr>
            <w:rFonts w:ascii="Apolline-Regular" w:hAnsi="Apolline-Regular"/>
            <w:color w:val="000000"/>
            <w:sz w:val="21"/>
            <w:szCs w:val="15"/>
          </w:rPr>
          <w:t xml:space="preserve"> of single molecule data</w:t>
        </w:r>
        <w:r w:rsidR="0083050C">
          <w:rPr>
            <w:rFonts w:ascii="Apolline-Regular" w:hAnsi="Apolline-Regular"/>
            <w:color w:val="000000"/>
            <w:sz w:val="21"/>
            <w:szCs w:val="15"/>
          </w:rPr>
          <w:t>. He developed</w:t>
        </w:r>
        <w:r w:rsidR="0083050C" w:rsidRPr="0083050C">
          <w:rPr>
            <w:rFonts w:ascii="Apolline-Regular" w:hAnsi="Apolline-Regular"/>
            <w:color w:val="000000"/>
            <w:sz w:val="21"/>
            <w:szCs w:val="15"/>
          </w:rPr>
          <w:t xml:space="preserve"> an assay at the single molecule level </w:t>
        </w:r>
      </w:ins>
      <w:ins w:id="48" w:author="Clement" w:date="2014-05-20T18:06:00Z">
        <w:r w:rsidR="0083050C">
          <w:rPr>
            <w:rFonts w:ascii="Apolline-Regular" w:hAnsi="Apolline-Regular"/>
            <w:color w:val="000000"/>
            <w:sz w:val="21"/>
            <w:szCs w:val="15"/>
          </w:rPr>
          <w:t>that permits to</w:t>
        </w:r>
      </w:ins>
      <w:ins w:id="49" w:author="Clement" w:date="2014-05-20T18:02:00Z">
        <w:r w:rsidR="0083050C">
          <w:rPr>
            <w:rFonts w:ascii="Apolline-Regular" w:hAnsi="Apolline-Regular"/>
            <w:color w:val="000000"/>
            <w:sz w:val="21"/>
            <w:szCs w:val="15"/>
          </w:rPr>
          <w:t xml:space="preserve"> measure</w:t>
        </w:r>
        <w:r w:rsidR="0083050C" w:rsidRPr="0083050C">
          <w:rPr>
            <w:rFonts w:ascii="Apolline-Regular" w:hAnsi="Apolline-Regular"/>
            <w:color w:val="000000"/>
            <w:sz w:val="21"/>
            <w:szCs w:val="15"/>
          </w:rPr>
          <w:t xml:space="preserve"> </w:t>
        </w:r>
      </w:ins>
      <w:ins w:id="50" w:author="Clement" w:date="2014-05-20T18:06:00Z">
        <w:r w:rsidR="0083050C">
          <w:rPr>
            <w:rFonts w:ascii="Apolline-Regular" w:hAnsi="Apolline-Regular"/>
            <w:color w:val="000000"/>
            <w:sz w:val="21"/>
            <w:szCs w:val="15"/>
          </w:rPr>
          <w:t>an enhanced</w:t>
        </w:r>
      </w:ins>
      <w:ins w:id="51" w:author="Clement" w:date="2014-05-20T18:02:00Z">
        <w:r w:rsidR="0083050C" w:rsidRPr="0083050C">
          <w:rPr>
            <w:rFonts w:ascii="Apolline-Regular" w:hAnsi="Apolline-Regular"/>
            <w:color w:val="000000"/>
            <w:sz w:val="21"/>
            <w:szCs w:val="15"/>
          </w:rPr>
          <w:t xml:space="preserve"> diffusion of a protein</w:t>
        </w:r>
      </w:ins>
      <w:ins w:id="52" w:author="Clement" w:date="2014-05-20T18:06:00Z">
        <w:r w:rsidR="0083050C">
          <w:rPr>
            <w:rFonts w:ascii="Apolline-Regular" w:hAnsi="Apolline-Regular"/>
            <w:color w:val="000000"/>
            <w:sz w:val="21"/>
            <w:szCs w:val="15"/>
          </w:rPr>
          <w:t xml:space="preserve"> upon catalysis</w:t>
        </w:r>
      </w:ins>
      <w:ins w:id="53" w:author="Clement" w:date="2014-05-20T18:02:00Z">
        <w:r w:rsidR="0083050C">
          <w:rPr>
            <w:rFonts w:ascii="Apolline-Regular" w:hAnsi="Apolline-Regular"/>
            <w:color w:val="000000"/>
            <w:sz w:val="21"/>
            <w:szCs w:val="15"/>
          </w:rPr>
          <w:t xml:space="preserve"> </w:t>
        </w:r>
      </w:ins>
      <w:ins w:id="54" w:author="Clement" w:date="2014-05-20T18:06:00Z">
        <w:r w:rsidR="0083050C">
          <w:rPr>
            <w:rFonts w:ascii="Apolline-Regular" w:hAnsi="Apolline-Regular"/>
            <w:color w:val="000000"/>
            <w:sz w:val="21"/>
            <w:szCs w:val="15"/>
          </w:rPr>
          <w:t>using</w:t>
        </w:r>
      </w:ins>
      <w:ins w:id="55" w:author="Clement" w:date="2014-05-20T18:02:00Z">
        <w:r w:rsidR="0083050C" w:rsidRPr="0083050C">
          <w:rPr>
            <w:rFonts w:ascii="Apolline-Regular" w:hAnsi="Apolline-Regular"/>
            <w:color w:val="000000"/>
            <w:sz w:val="21"/>
            <w:szCs w:val="15"/>
          </w:rPr>
          <w:t xml:space="preserve"> fluore</w:t>
        </w:r>
        <w:r w:rsidR="0083050C">
          <w:rPr>
            <w:rFonts w:ascii="Apolline-Regular" w:hAnsi="Apolline-Regular"/>
            <w:color w:val="000000"/>
            <w:sz w:val="21"/>
            <w:szCs w:val="15"/>
          </w:rPr>
          <w:t xml:space="preserve">scence correlation spectroscopy. </w:t>
        </w:r>
      </w:ins>
      <w:proofErr w:type="spellStart"/>
      <w:ins w:id="56" w:author="Clement" w:date="2014-05-20T18:23:00Z">
        <w:r w:rsidR="000F73CE">
          <w:rPr>
            <w:rFonts w:ascii="Apolline-Regular" w:hAnsi="Apolline-Regular"/>
            <w:color w:val="000000"/>
            <w:sz w:val="21"/>
            <w:szCs w:val="15"/>
          </w:rPr>
          <w:t>Dr</w:t>
        </w:r>
        <w:proofErr w:type="spellEnd"/>
        <w:r w:rsidR="000F73CE">
          <w:rPr>
            <w:rFonts w:ascii="Apolline-Regular" w:hAnsi="Apolline-Regular"/>
            <w:color w:val="000000"/>
            <w:sz w:val="21"/>
            <w:szCs w:val="15"/>
          </w:rPr>
          <w:t xml:space="preserve"> Riedel</w:t>
        </w:r>
      </w:ins>
      <w:ins w:id="57" w:author="Clement" w:date="2014-05-20T18:12:00Z">
        <w:r w:rsidR="00873BDB">
          <w:rPr>
            <w:rFonts w:ascii="Apolline-Regular" w:hAnsi="Apolline-Regular"/>
            <w:color w:val="000000"/>
            <w:sz w:val="21"/>
            <w:szCs w:val="15"/>
          </w:rPr>
          <w:t xml:space="preserve"> measured a </w:t>
        </w:r>
      </w:ins>
      <w:ins w:id="58" w:author="Clement" w:date="2014-05-20T18:02:00Z">
        <w:r w:rsidR="0083050C" w:rsidRPr="0083050C">
          <w:rPr>
            <w:rFonts w:ascii="Apolline-Regular" w:hAnsi="Apolline-Regular"/>
            <w:color w:val="000000"/>
            <w:sz w:val="21"/>
            <w:szCs w:val="15"/>
          </w:rPr>
          <w:t xml:space="preserve">linear dependence </w:t>
        </w:r>
      </w:ins>
      <w:ins w:id="59" w:author="Clement" w:date="2014-05-20T18:23:00Z">
        <w:r w:rsidR="000F73CE">
          <w:rPr>
            <w:rFonts w:ascii="Apolline-Regular" w:hAnsi="Apolline-Regular"/>
            <w:color w:val="000000"/>
            <w:sz w:val="21"/>
            <w:szCs w:val="15"/>
          </w:rPr>
          <w:t>between the</w:t>
        </w:r>
      </w:ins>
      <w:ins w:id="60" w:author="Clement" w:date="2014-05-20T18:02:00Z">
        <w:r w:rsidR="000F73CE">
          <w:rPr>
            <w:rFonts w:ascii="Apolline-Regular" w:hAnsi="Apolline-Regular"/>
            <w:color w:val="000000"/>
            <w:sz w:val="21"/>
            <w:szCs w:val="15"/>
          </w:rPr>
          <w:t xml:space="preserve"> diffusion of the enzyme </w:t>
        </w:r>
        <w:r w:rsidR="0083050C" w:rsidRPr="0083050C">
          <w:rPr>
            <w:rFonts w:ascii="Apolline-Regular" w:hAnsi="Apolline-Regular"/>
            <w:color w:val="000000"/>
            <w:sz w:val="21"/>
            <w:szCs w:val="15"/>
          </w:rPr>
          <w:t xml:space="preserve">and the reaction rate </w:t>
        </w:r>
      </w:ins>
      <w:ins w:id="61" w:author="Clement" w:date="2014-05-20T18:23:00Z">
        <w:r w:rsidR="000F73CE">
          <w:rPr>
            <w:rFonts w:ascii="Apolline-Regular" w:hAnsi="Apolline-Regular"/>
            <w:color w:val="000000"/>
            <w:sz w:val="21"/>
            <w:szCs w:val="15"/>
          </w:rPr>
          <w:t>of the reaction. Their theory predicts that the heat released</w:t>
        </w:r>
      </w:ins>
      <w:ins w:id="62" w:author="Clement" w:date="2014-05-20T18:24:00Z">
        <w:r w:rsidR="000F73CE">
          <w:rPr>
            <w:rFonts w:ascii="Apolline-Regular" w:hAnsi="Apolline-Regular"/>
            <w:color w:val="000000"/>
            <w:sz w:val="21"/>
            <w:szCs w:val="15"/>
          </w:rPr>
          <w:t xml:space="preserve"> by the reaction</w:t>
        </w:r>
      </w:ins>
      <w:ins w:id="63" w:author="Clement" w:date="2014-05-20T18:23:00Z">
        <w:r w:rsidR="000F73CE">
          <w:rPr>
            <w:rFonts w:ascii="Apolline-Regular" w:hAnsi="Apolline-Regular"/>
            <w:color w:val="000000"/>
            <w:sz w:val="21"/>
            <w:szCs w:val="15"/>
          </w:rPr>
          <w:t xml:space="preserve"> is one of the factor </w:t>
        </w:r>
      </w:ins>
      <w:ins w:id="64" w:author="Clement" w:date="2014-05-20T18:24:00Z">
        <w:r w:rsidR="000F73CE">
          <w:rPr>
            <w:rFonts w:ascii="Apolline-Regular" w:hAnsi="Apolline-Regular"/>
            <w:color w:val="000000"/>
            <w:sz w:val="21"/>
            <w:szCs w:val="15"/>
          </w:rPr>
          <w:t>affecting the enzyme</w:t>
        </w:r>
      </w:ins>
      <w:ins w:id="65" w:author="Clement" w:date="2014-05-20T18:02:00Z">
        <w:r w:rsidR="0083050C" w:rsidRPr="0083050C">
          <w:rPr>
            <w:rFonts w:ascii="Apolline-Regular" w:hAnsi="Apolline-Regular"/>
            <w:color w:val="000000"/>
            <w:sz w:val="21"/>
            <w:szCs w:val="15"/>
          </w:rPr>
          <w:t xml:space="preserve">. </w:t>
        </w:r>
      </w:ins>
      <w:ins w:id="66" w:author="Clement" w:date="2014-05-20T18:24:00Z">
        <w:r w:rsidR="000F73CE">
          <w:rPr>
            <w:rFonts w:ascii="Apolline-Regular" w:hAnsi="Apolline-Regular"/>
            <w:color w:val="000000"/>
            <w:sz w:val="21"/>
            <w:szCs w:val="15"/>
          </w:rPr>
          <w:t xml:space="preserve">This research is in preparation to </w:t>
        </w:r>
      </w:ins>
      <w:del w:id="67" w:author="Clement" w:date="2014-05-20T18:24:00Z">
        <w:r w:rsidRPr="00C9263E" w:rsidDel="000F73CE">
          <w:rPr>
            <w:rFonts w:ascii="Apolline-Regular" w:hAnsi="Apolline-Regular"/>
            <w:color w:val="000000"/>
            <w:sz w:val="21"/>
            <w:szCs w:val="15"/>
          </w:rPr>
          <w:delText>has</w:delText>
        </w:r>
      </w:del>
      <w:r w:rsidRPr="00C9263E">
        <w:rPr>
          <w:rFonts w:ascii="Apolline-Regular" w:hAnsi="Apolline-Regular"/>
          <w:color w:val="000000"/>
          <w:sz w:val="21"/>
          <w:szCs w:val="15"/>
        </w:rPr>
        <w:t xml:space="preserve"> be</w:t>
      </w:r>
      <w:del w:id="68" w:author="Clement" w:date="2014-05-20T18:24:00Z">
        <w:r w:rsidRPr="00C9263E" w:rsidDel="000F73CE">
          <w:rPr>
            <w:rFonts w:ascii="Apolline-Regular" w:hAnsi="Apolline-Regular"/>
            <w:color w:val="000000"/>
            <w:sz w:val="21"/>
            <w:szCs w:val="15"/>
          </w:rPr>
          <w:delText>en</w:delText>
        </w:r>
      </w:del>
      <w:r w:rsidRPr="00C9263E">
        <w:rPr>
          <w:rFonts w:ascii="Apolline-Regular" w:hAnsi="Apolline-Regular"/>
          <w:color w:val="000000"/>
          <w:sz w:val="21"/>
          <w:szCs w:val="15"/>
        </w:rPr>
        <w:t xml:space="preserve"> submitted to</w:t>
      </w:r>
      <w:ins w:id="69" w:author="Clement" w:date="2014-05-20T18:24:00Z">
        <w:r w:rsidR="000F73CE">
          <w:rPr>
            <w:rFonts w:ascii="Apolline-Regular" w:hAnsi="Apolline-Regular"/>
            <w:color w:val="000000"/>
            <w:sz w:val="21"/>
            <w:szCs w:val="15"/>
          </w:rPr>
          <w:t xml:space="preserve"> the journal</w:t>
        </w:r>
      </w:ins>
      <w:r w:rsidRPr="00C9263E">
        <w:rPr>
          <w:rFonts w:ascii="Apolline-Regular" w:hAnsi="Apolline-Regular"/>
          <w:color w:val="000000"/>
          <w:sz w:val="21"/>
          <w:szCs w:val="15"/>
        </w:rPr>
        <w:t xml:space="preserve"> </w:t>
      </w:r>
      <w:r w:rsidRPr="00C9263E">
        <w:rPr>
          <w:rFonts w:ascii="Apolline-Italic" w:hAnsi="Apolline-Italic"/>
          <w:color w:val="000000"/>
          <w:sz w:val="21"/>
          <w:szCs w:val="15"/>
        </w:rPr>
        <w:t>Nature</w:t>
      </w:r>
      <w:r w:rsidRPr="00C9263E">
        <w:rPr>
          <w:rFonts w:ascii="Apolline-Regular" w:hAnsi="Apolline-Regular"/>
          <w:color w:val="000000"/>
          <w:sz w:val="21"/>
          <w:szCs w:val="15"/>
        </w:rPr>
        <w:t xml:space="preserve"> — one of the foremost scientiﬁc journals in the world</w:t>
      </w:r>
      <w:ins w:id="70" w:author="Clement" w:date="2014-05-20T18:25:00Z">
        <w:r w:rsidR="000F73CE">
          <w:rPr>
            <w:rFonts w:ascii="Apolline-Regular" w:hAnsi="Apolline-Regular"/>
            <w:color w:val="000000"/>
            <w:sz w:val="21"/>
            <w:szCs w:val="15"/>
          </w:rPr>
          <w:t xml:space="preserve">. </w:t>
        </w:r>
      </w:ins>
      <w:proofErr w:type="spellStart"/>
      <w:ins w:id="71" w:author="Clement" w:date="2014-05-20T18:27:00Z">
        <w:r w:rsidR="0074167F">
          <w:rPr>
            <w:rFonts w:ascii="Apolline-Regular" w:hAnsi="Apolline-Regular"/>
            <w:color w:val="000000"/>
            <w:sz w:val="21"/>
            <w:szCs w:val="15"/>
          </w:rPr>
          <w:t>Dr</w:t>
        </w:r>
        <w:proofErr w:type="spellEnd"/>
        <w:r w:rsidR="0074167F">
          <w:rPr>
            <w:rFonts w:ascii="Apolline-Regular" w:hAnsi="Apolline-Regular"/>
            <w:color w:val="000000"/>
            <w:sz w:val="21"/>
            <w:szCs w:val="15"/>
          </w:rPr>
          <w:t xml:space="preserve"> Riedel</w:t>
        </w:r>
      </w:ins>
      <w:ins w:id="72" w:author="Clement" w:date="2014-05-20T18:25:00Z">
        <w:r w:rsidR="000F73CE">
          <w:rPr>
            <w:rFonts w:ascii="Apolline-Regular" w:hAnsi="Apolline-Regular"/>
            <w:color w:val="000000"/>
            <w:sz w:val="21"/>
            <w:szCs w:val="15"/>
          </w:rPr>
          <w:t xml:space="preserve"> </w:t>
        </w:r>
        <w:r w:rsidR="0074167F">
          <w:rPr>
            <w:rFonts w:ascii="Apolline-Regular" w:hAnsi="Apolline-Regular"/>
            <w:color w:val="000000"/>
            <w:sz w:val="21"/>
            <w:szCs w:val="15"/>
          </w:rPr>
          <w:t>research</w:t>
        </w:r>
      </w:ins>
      <w:ins w:id="73" w:author="Clement" w:date="2014-05-20T18:26:00Z">
        <w:r w:rsidR="0074167F">
          <w:rPr>
            <w:rFonts w:ascii="Apolline-Regular" w:hAnsi="Apolline-Regular"/>
            <w:color w:val="000000"/>
            <w:sz w:val="21"/>
            <w:szCs w:val="15"/>
          </w:rPr>
          <w:t xml:space="preserve"> is of fundamental interest for basic </w:t>
        </w:r>
      </w:ins>
      <w:ins w:id="74" w:author="Clement" w:date="2014-05-20T18:27:00Z">
        <w:r w:rsidR="0074167F">
          <w:rPr>
            <w:rFonts w:ascii="Apolline-Regular" w:hAnsi="Apolline-Regular"/>
            <w:color w:val="000000"/>
            <w:sz w:val="21"/>
            <w:szCs w:val="15"/>
          </w:rPr>
          <w:t>science</w:t>
        </w:r>
      </w:ins>
      <w:ins w:id="75" w:author="Clement" w:date="2014-05-20T18:28:00Z">
        <w:r w:rsidR="0074167F">
          <w:rPr>
            <w:rFonts w:ascii="Apolline-Regular" w:hAnsi="Apolline-Regular"/>
            <w:color w:val="000000"/>
            <w:sz w:val="21"/>
            <w:szCs w:val="15"/>
          </w:rPr>
          <w:t xml:space="preserve"> and has broad implication, including medicine.</w:t>
        </w:r>
      </w:ins>
      <w:del w:id="76" w:author="Clement" w:date="2014-05-20T18:24:00Z">
        <w:r w:rsidRPr="00C9263E" w:rsidDel="000F73CE">
          <w:rPr>
            <w:rFonts w:ascii="Apolline-Regular" w:hAnsi="Apolline-Regular"/>
            <w:color w:val="000000"/>
            <w:sz w:val="21"/>
            <w:szCs w:val="15"/>
          </w:rPr>
          <w:delText xml:space="preserve"> — but is not yet published</w:delText>
        </w:r>
      </w:del>
      <w:r w:rsidRPr="00C9263E">
        <w:rPr>
          <w:rFonts w:ascii="Apolline-Regular" w:hAnsi="Apolline-Regular"/>
          <w:color w:val="000000"/>
          <w:sz w:val="21"/>
          <w:szCs w:val="15"/>
        </w:rPr>
        <w:t>.</w:t>
      </w:r>
      <w:proofErr w:type="spellStart"/>
      <w:del w:id="77" w:author="Clement" w:date="2014-05-20T17:06:00Z">
        <w:r w:rsidRPr="00C9263E" w:rsidDel="00252EC2">
          <w:rPr>
            <w:rFonts w:ascii="Apolline-Regular" w:hAnsi="Apolline-Regular"/>
            <w:color w:val="000000"/>
            <w:sz w:val="21"/>
            <w:szCs w:val="15"/>
          </w:rPr>
          <w:delText xml:space="preserve"> As a result his name is not yet well known to researchers in the ﬁeld, but I have no doubt that this will change as his paper is almost certain to be accepted</w:delText>
        </w:r>
      </w:del>
      <w:del w:id="78" w:author="Clement" w:date="2014-05-20T17:51:00Z">
        <w:r w:rsidRPr="00C9263E" w:rsidDel="00D01E91">
          <w:rPr>
            <w:rFonts w:ascii="Apolline-Regular" w:hAnsi="Apolline-Regular"/>
            <w:color w:val="000000"/>
            <w:sz w:val="21"/>
            <w:szCs w:val="15"/>
          </w:rPr>
          <w:delText>. In any case, he has 13 papers in high-quality journals based on his earlier work as a student, as well as two book chapters.</w:delText>
        </w:r>
      </w:del>
    </w:p>
    <w:p w:rsidR="008F0B84" w:rsidRPr="00C9263E" w:rsidRDefault="008F0B84" w:rsidP="008F0B84">
      <w:pPr>
        <w:pStyle w:val="NormalWeb"/>
        <w:rPr>
          <w:sz w:val="36"/>
        </w:rPr>
      </w:pPr>
      <w:r w:rsidRPr="00C9263E">
        <w:rPr>
          <w:rFonts w:ascii="Apolline-Regular" w:hAnsi="Apolline-Regular"/>
          <w:color w:val="000000"/>
          <w:sz w:val="21"/>
          <w:szCs w:val="15"/>
        </w:rPr>
        <w:t>Dr</w:t>
      </w:r>
      <w:proofErr w:type="spellEnd"/>
      <w:r w:rsidRPr="00C9263E">
        <w:rPr>
          <w:rFonts w:ascii="Apolline-Regular" w:hAnsi="Apolline-Regular"/>
          <w:color w:val="000000"/>
          <w:sz w:val="21"/>
          <w:szCs w:val="15"/>
        </w:rPr>
        <w:t xml:space="preserve"> Riedel was born in La </w:t>
      </w:r>
      <w:proofErr w:type="spellStart"/>
      <w:r w:rsidRPr="00C9263E">
        <w:rPr>
          <w:rFonts w:ascii="Apolline-Regular" w:hAnsi="Apolline-Regular"/>
          <w:color w:val="000000"/>
          <w:sz w:val="21"/>
          <w:szCs w:val="15"/>
        </w:rPr>
        <w:t>Réunion</w:t>
      </w:r>
      <w:proofErr w:type="spellEnd"/>
      <w:r w:rsidRPr="00C9263E">
        <w:rPr>
          <w:rFonts w:ascii="Apolline-Regular" w:hAnsi="Apolline-Regular"/>
          <w:color w:val="000000"/>
          <w:sz w:val="21"/>
          <w:szCs w:val="15"/>
        </w:rPr>
        <w:t>, and obtained his secondary education there. This is one of the most remote areas of France, very far from the European continent, and the fact that he has already advanced so far in his career is a strong recommendation. I have no doubt that he will advance much further as a researcher.</w:t>
      </w:r>
    </w:p>
    <w:p w:rsidR="008F0B84" w:rsidRPr="00C9263E" w:rsidRDefault="0074167F" w:rsidP="008F0B84">
      <w:pPr>
        <w:pStyle w:val="NormalWeb"/>
        <w:rPr>
          <w:sz w:val="36"/>
        </w:rPr>
      </w:pPr>
      <w:ins w:id="79" w:author="Clement" w:date="2014-05-20T18:29:00Z">
        <w:r>
          <w:rPr>
            <w:rFonts w:ascii="Apolline-Regular" w:hAnsi="Apolline-Regular"/>
            <w:color w:val="000000"/>
            <w:sz w:val="21"/>
            <w:szCs w:val="15"/>
          </w:rPr>
          <w:t xml:space="preserve">Based on its outstanding scientific qualities, </w:t>
        </w:r>
      </w:ins>
      <w:r w:rsidR="008F0B84" w:rsidRPr="00C9263E">
        <w:rPr>
          <w:rFonts w:ascii="Apolline-Regular" w:hAnsi="Apolline-Regular"/>
          <w:color w:val="000000"/>
          <w:sz w:val="21"/>
          <w:szCs w:val="15"/>
        </w:rPr>
        <w:t>I regard him as thoroughly qualified to obtain the right of residence in the USA.</w:t>
      </w:r>
      <w:ins w:id="80" w:author="Clement" w:date="2014-05-20T18:30:00Z">
        <w:r>
          <w:rPr>
            <w:rFonts w:ascii="Apolline-Regular" w:hAnsi="Apolline-Regular"/>
            <w:color w:val="000000"/>
            <w:sz w:val="21"/>
            <w:szCs w:val="15"/>
          </w:rPr>
          <w:t xml:space="preserve"> I do believe that his high quality research will benefit the USA.</w:t>
        </w:r>
      </w:ins>
      <w:bookmarkStart w:id="81" w:name="_GoBack"/>
      <w:bookmarkEnd w:id="81"/>
    </w:p>
    <w:p w:rsidR="00A4453A" w:rsidRPr="008F0B84" w:rsidRDefault="00A4453A" w:rsidP="008F0B84"/>
    <w:sectPr w:rsidR="00A4453A" w:rsidRPr="008F0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olline-Regula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polline-Italic">
    <w:panose1 w:val="00000000000000000000"/>
    <w:charset w:val="00"/>
    <w:family w:val="swiss"/>
    <w:notTrueType/>
    <w:pitch w:val="default"/>
    <w:sig w:usb0="00000003" w:usb1="00000000" w:usb2="00000000" w:usb3="00000000" w:csb0="00000001"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ement">
    <w15:presenceInfo w15:providerId="None" w15:userId="Clem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84"/>
    <w:rsid w:val="000F73CE"/>
    <w:rsid w:val="00145382"/>
    <w:rsid w:val="00145CE2"/>
    <w:rsid w:val="00155FD9"/>
    <w:rsid w:val="001F204C"/>
    <w:rsid w:val="00214342"/>
    <w:rsid w:val="00252EC2"/>
    <w:rsid w:val="0031163C"/>
    <w:rsid w:val="003974F4"/>
    <w:rsid w:val="003A0A6E"/>
    <w:rsid w:val="003B6DE8"/>
    <w:rsid w:val="00445535"/>
    <w:rsid w:val="00605D8A"/>
    <w:rsid w:val="006B4311"/>
    <w:rsid w:val="0074167F"/>
    <w:rsid w:val="00765CA5"/>
    <w:rsid w:val="007E4335"/>
    <w:rsid w:val="0083050C"/>
    <w:rsid w:val="00873BDB"/>
    <w:rsid w:val="008F0B84"/>
    <w:rsid w:val="0093651F"/>
    <w:rsid w:val="00A4453A"/>
    <w:rsid w:val="00A477C7"/>
    <w:rsid w:val="00B36FE6"/>
    <w:rsid w:val="00B54617"/>
    <w:rsid w:val="00B57176"/>
    <w:rsid w:val="00C9263E"/>
    <w:rsid w:val="00C94D32"/>
    <w:rsid w:val="00CF19A5"/>
    <w:rsid w:val="00D01E91"/>
    <w:rsid w:val="00D06551"/>
    <w:rsid w:val="00D91D38"/>
    <w:rsid w:val="00DC7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03AA4-DCB7-4418-B43C-906B770B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rmalWeb">
    <w:name w:val="Normal (Web)"/>
    <w:basedOn w:val="Normal"/>
    <w:uiPriority w:val="99"/>
    <w:semiHidden/>
    <w:unhideWhenUsed/>
    <w:rsid w:val="008F0B8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52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ment\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Template>
  <TotalTime>301</TotalTime>
  <Pages>1</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dc:creator>
  <cp:keywords/>
  <dc:description/>
  <cp:lastModifiedBy>Clement</cp:lastModifiedBy>
  <cp:revision>9</cp:revision>
  <dcterms:created xsi:type="dcterms:W3CDTF">2014-05-20T20:30:00Z</dcterms:created>
  <dcterms:modified xsi:type="dcterms:W3CDTF">2014-05-21T01:31:00Z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