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84" w:rsidRPr="00D61D95" w:rsidDel="00145CE2" w:rsidRDefault="00252EC2" w:rsidP="008F0B84">
      <w:pPr>
        <w:pStyle w:val="NormalWeb"/>
        <w:rPr>
          <w:del w:id="0" w:author="Clement" w:date="2014-05-20T17:03:00Z"/>
          <w:rFonts w:ascii="Apolline-Regular" w:hAnsi="Apolline-Regular"/>
          <w:color w:val="000000"/>
          <w:sz w:val="21"/>
          <w:szCs w:val="15"/>
          <w:rPrChange w:id="1" w:author="Clement" w:date="2014-05-21T00:12:00Z">
            <w:rPr>
              <w:del w:id="2" w:author="Clement" w:date="2014-05-20T17:03:00Z"/>
              <w:rFonts w:ascii="Apolline-Regular" w:hAnsi="Apolline-Regular"/>
              <w:color w:val="000000"/>
              <w:sz w:val="21"/>
              <w:szCs w:val="15"/>
            </w:rPr>
          </w:rPrChange>
        </w:rPr>
      </w:pPr>
      <w:bookmarkStart w:id="3" w:name="_GoBack"/>
      <w:bookmarkEnd w:id="3"/>
      <w:ins w:id="4" w:author="Clement" w:date="2014-05-20T17:04:00Z">
        <w:r w:rsidRPr="00D61D95">
          <w:rPr>
            <w:rFonts w:ascii="Apolline-Regular" w:hAnsi="Apolline-Regular"/>
            <w:color w:val="000000"/>
            <w:sz w:val="21"/>
            <w:szCs w:val="15"/>
          </w:rPr>
          <w:t xml:space="preserve">It is my pleasure to write </w:t>
        </w:r>
      </w:ins>
      <w:del w:id="5" w:author="Clement" w:date="2014-05-20T17:04:00Z">
        <w:r w:rsidR="008F0B84" w:rsidRPr="00D61D95" w:rsidDel="00252EC2">
          <w:rPr>
            <w:rFonts w:ascii="Apolline-Regular" w:hAnsi="Apolline-Regular"/>
            <w:color w:val="000000"/>
            <w:sz w:val="21"/>
            <w:szCs w:val="15"/>
          </w:rPr>
          <w:delText>T</w:delText>
        </w:r>
      </w:del>
      <w:ins w:id="6" w:author="Clement" w:date="2014-05-20T17:04:00Z">
        <w:r w:rsidRPr="00D61D95">
          <w:rPr>
            <w:rFonts w:ascii="Apolline-Regular" w:hAnsi="Apolline-Regular"/>
            <w:color w:val="000000"/>
            <w:sz w:val="21"/>
            <w:szCs w:val="15"/>
          </w:rPr>
          <w:t>t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</w:rPr>
        <w:t xml:space="preserve">his </w:t>
      </w:r>
      <w:del w:id="7" w:author="Clement" w:date="2014-05-20T17:04:00Z">
        <w:r w:rsidR="008F0B84" w:rsidRPr="00D61D95" w:rsidDel="00252EC2">
          <w:rPr>
            <w:rFonts w:ascii="Apolline-Regular" w:hAnsi="Apolline-Regular"/>
            <w:color w:val="000000"/>
            <w:sz w:val="21"/>
            <w:szCs w:val="15"/>
          </w:rPr>
          <w:delText xml:space="preserve">is </w:delText>
        </w:r>
      </w:del>
      <w:proofErr w:type="spellStart"/>
      <w:ins w:id="8" w:author="Clement" w:date="2014-05-20T17:04:00Z">
        <w:r w:rsidRPr="00D61D95">
          <w:rPr>
            <w:rFonts w:ascii="Apolline-Regular" w:hAnsi="Apolline-Regular"/>
            <w:color w:val="000000"/>
            <w:sz w:val="21"/>
            <w:szCs w:val="15"/>
          </w:rPr>
          <w:t>i</w:t>
        </w:r>
        <w:r w:rsidRPr="00D61D95">
          <w:rPr>
            <w:rFonts w:ascii="Apolline-Regular" w:hAnsi="Apolline-Regular"/>
            <w:color w:val="000000"/>
            <w:sz w:val="21"/>
            <w:szCs w:val="15"/>
          </w:rPr>
          <w:t>etter</w:t>
        </w:r>
        <w:proofErr w:type="spellEnd"/>
        <w:r w:rsidRPr="00D61D95">
          <w:rPr>
            <w:rFonts w:ascii="Apolline-Regular" w:hAnsi="Apolline-Regular"/>
            <w:color w:val="000000"/>
            <w:sz w:val="21"/>
            <w:szCs w:val="15"/>
          </w:rPr>
          <w:t xml:space="preserve"> 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</w:rPr>
        <w:t xml:space="preserve">to support the application of </w:t>
      </w:r>
      <w:proofErr w:type="spellStart"/>
      <w:r w:rsidR="008F0B84" w:rsidRPr="00D61D95">
        <w:rPr>
          <w:rFonts w:ascii="Apolline-Regular" w:hAnsi="Apolline-Regular"/>
          <w:color w:val="000000"/>
          <w:sz w:val="21"/>
          <w:szCs w:val="15"/>
        </w:rPr>
        <w:t>Dr</w:t>
      </w:r>
      <w:proofErr w:type="spellEnd"/>
      <w:r w:rsidR="008F0B84" w:rsidRPr="00D61D95">
        <w:rPr>
          <w:rFonts w:ascii="Apolline-Regular" w:hAnsi="Apolline-Regular"/>
          <w:color w:val="000000"/>
          <w:sz w:val="21"/>
          <w:szCs w:val="15"/>
        </w:rPr>
        <w:t xml:space="preserve"> Clement Riedel for </w:t>
      </w:r>
      <w:ins w:id="9" w:author="Clement" w:date="2014-05-20T17:04:00Z">
        <w:r w:rsidRPr="00D61D95">
          <w:rPr>
            <w:rFonts w:ascii="Apolline-Regular" w:hAnsi="Apolline-Regular"/>
            <w:color w:val="000000"/>
            <w:sz w:val="21"/>
            <w:szCs w:val="15"/>
          </w:rPr>
          <w:t xml:space="preserve">its </w:t>
        </w:r>
      </w:ins>
      <w:ins w:id="10" w:author="Clement" w:date="2014-05-20T17:03:00Z">
        <w:r w:rsidRPr="00D61D95">
          <w:rPr>
            <w:rFonts w:ascii="Apolline-Regular" w:hAnsi="Apolline-Regular" w:cs="Arial"/>
            <w:sz w:val="20"/>
            <w:szCs w:val="20"/>
          </w:rPr>
          <w:t>I-140 i</w:t>
        </w:r>
        <w:r w:rsidR="001C1920" w:rsidRPr="00D61D95">
          <w:rPr>
            <w:rFonts w:ascii="Apolline-Regular" w:hAnsi="Apolline-Regular" w:cs="Arial"/>
            <w:sz w:val="20"/>
            <w:szCs w:val="20"/>
          </w:rPr>
          <w:t>mmigrant p</w:t>
        </w:r>
        <w:r w:rsidRPr="00D61D95">
          <w:rPr>
            <w:rFonts w:ascii="Apolline-Regular" w:hAnsi="Apolline-Regular" w:cs="Arial"/>
            <w:sz w:val="20"/>
            <w:szCs w:val="20"/>
          </w:rPr>
          <w:t xml:space="preserve">etition in </w:t>
        </w:r>
      </w:ins>
      <w:ins w:id="11" w:author="Clement" w:date="2014-05-20T17:04:00Z">
        <w:r w:rsidRPr="00D61D95">
          <w:rPr>
            <w:rFonts w:ascii="Apolline-Regular" w:hAnsi="Apolline-Regular" w:cs="Arial"/>
            <w:sz w:val="20"/>
            <w:szCs w:val="20"/>
          </w:rPr>
          <w:t xml:space="preserve">the </w:t>
        </w:r>
      </w:ins>
      <w:ins w:id="12" w:author="Clement" w:date="2014-05-20T17:03:00Z">
        <w:r w:rsidRPr="00D61D95">
          <w:rPr>
            <w:rFonts w:ascii="Apolline-Regular" w:hAnsi="Apolline-Regular" w:cs="Arial"/>
            <w:sz w:val="20"/>
            <w:szCs w:val="20"/>
          </w:rPr>
          <w:t>EB1-Extraordinary Ability</w:t>
        </w:r>
      </w:ins>
      <w:ins w:id="13" w:author="Clement" w:date="2014-05-20T17:04:00Z">
        <w:r w:rsidRPr="00D61D95">
          <w:rPr>
            <w:rFonts w:ascii="Apolline-Regular" w:hAnsi="Apolline-Regular" w:cs="Arial"/>
            <w:sz w:val="20"/>
            <w:szCs w:val="20"/>
          </w:rPr>
          <w:t xml:space="preserve"> </w:t>
        </w:r>
        <w:proofErr w:type="spellStart"/>
        <w:r w:rsidRPr="00D61D95">
          <w:rPr>
            <w:rFonts w:ascii="Apolline-Regular" w:hAnsi="Apolline-Regular" w:cs="Arial"/>
            <w:sz w:val="20"/>
            <w:szCs w:val="20"/>
          </w:rPr>
          <w:t>category</w:t>
        </w:r>
      </w:ins>
      <w:ins w:id="14" w:author="Clement" w:date="2014-05-20T17:31:00Z">
        <w:r w:rsidR="00A477C7" w:rsidRPr="00D61D95">
          <w:rPr>
            <w:rFonts w:ascii="Apolline-Regular" w:hAnsi="Apolline-Regular" w:cs="Arial"/>
            <w:sz w:val="20"/>
            <w:szCs w:val="20"/>
          </w:rPr>
          <w:t>.</w:t>
        </w:r>
      </w:ins>
      <w:del w:id="15" w:author="Clement" w:date="2014-05-20T17:03:00Z">
        <w:r w:rsidR="008F0B84" w:rsidRPr="00D61D95" w:rsidDel="00252EC2">
          <w:rPr>
            <w:rFonts w:ascii="Apolline-Regular" w:hAnsi="Apolline-Regular"/>
            <w:color w:val="000000"/>
            <w:sz w:val="21"/>
            <w:szCs w:val="15"/>
          </w:rPr>
          <w:delText>a green card as a self-petitioner of extraordinary ability.</w:delText>
        </w:r>
      </w:del>
    </w:p>
    <w:p w:rsidR="00145CE2" w:rsidRPr="00D61D95" w:rsidRDefault="00145CE2" w:rsidP="008F0B84">
      <w:pPr>
        <w:pStyle w:val="NormalWeb"/>
        <w:rPr>
          <w:ins w:id="16" w:author="Clement" w:date="2014-05-20T17:25:00Z"/>
          <w:rFonts w:ascii="Apolline-Regular" w:hAnsi="Apolline-Regular"/>
          <w:color w:val="000000"/>
          <w:sz w:val="21"/>
          <w:szCs w:val="15"/>
          <w:rPrChange w:id="17" w:author="Clement" w:date="2014-05-21T00:12:00Z">
            <w:rPr>
              <w:ins w:id="18" w:author="Clement" w:date="2014-05-20T17:25:00Z"/>
              <w:rFonts w:ascii="Apolline-Regular" w:hAnsi="Apolline-Regular"/>
              <w:color w:val="000000"/>
              <w:sz w:val="21"/>
              <w:szCs w:val="15"/>
            </w:rPr>
          </w:rPrChange>
        </w:rPr>
      </w:pPr>
      <w:ins w:id="19" w:author="Clement" w:date="2014-05-20T17:19:00Z">
        <w:r w:rsidRPr="00D61D95">
          <w:rPr>
            <w:rFonts w:ascii="Apolline-Regular" w:hAnsi="Apolline-Regular"/>
            <w:color w:val="000000"/>
            <w:sz w:val="21"/>
            <w:szCs w:val="15"/>
            <w:rPrChange w:id="2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I</w:t>
        </w:r>
        <w:proofErr w:type="spellEnd"/>
        <w:r w:rsidRPr="00D61D95">
          <w:rPr>
            <w:rFonts w:ascii="Apolline-Regular" w:hAnsi="Apolline-Regular"/>
            <w:color w:val="000000"/>
            <w:sz w:val="21"/>
            <w:szCs w:val="15"/>
            <w:rPrChange w:id="2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am </w:t>
        </w:r>
      </w:ins>
      <w:ins w:id="22" w:author="Clement" w:date="2014-05-20T17:20:00Z">
        <w:r w:rsidRPr="00D61D95">
          <w:rPr>
            <w:rFonts w:ascii="Apolline-Regular" w:hAnsi="Apolline-Regular"/>
            <w:color w:val="000000"/>
            <w:sz w:val="21"/>
            <w:szCs w:val="15"/>
            <w:rPrChange w:id="2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an Emeritus Research Director </w:t>
        </w:r>
      </w:ins>
      <w:ins w:id="24" w:author="Clement" w:date="2014-05-20T17:21:00Z">
        <w:r w:rsidRPr="00D61D95">
          <w:rPr>
            <w:rFonts w:ascii="Apolline-Regular" w:hAnsi="Apolline-Regular"/>
            <w:color w:val="000000"/>
            <w:sz w:val="21"/>
            <w:szCs w:val="15"/>
            <w:rPrChange w:id="2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of the French Scientific Research National Council. </w:t>
        </w:r>
      </w:ins>
      <w:ins w:id="26" w:author="Clement" w:date="2014-05-20T17:23:00Z">
        <w:r w:rsidRPr="00D61D95">
          <w:rPr>
            <w:rFonts w:ascii="Apolline-Regular" w:hAnsi="Apolline-Regular"/>
            <w:color w:val="000000"/>
            <w:sz w:val="21"/>
            <w:szCs w:val="15"/>
            <w:rPrChange w:id="2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 have studied </w:t>
        </w:r>
      </w:ins>
      <w:ins w:id="28" w:author="Clement" w:date="2014-05-20T17:24:00Z">
        <w:r w:rsidRPr="00D61D95">
          <w:rPr>
            <w:rFonts w:ascii="Apolline-Regular" w:hAnsi="Apolline-Regular"/>
            <w:color w:val="000000"/>
            <w:sz w:val="21"/>
            <w:szCs w:val="15"/>
            <w:rPrChange w:id="2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biochemistry, with </w:t>
        </w:r>
      </w:ins>
      <w:ins w:id="30" w:author="Clement" w:date="2014-05-20T17:25:00Z">
        <w:r w:rsidRPr="00D61D95">
          <w:rPr>
            <w:rFonts w:ascii="Apolline-Regular" w:hAnsi="Apolline-Regular"/>
            <w:color w:val="000000"/>
            <w:sz w:val="21"/>
            <w:szCs w:val="15"/>
            <w:rPrChange w:id="3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a particular </w:t>
        </w:r>
      </w:ins>
      <w:ins w:id="32" w:author="Clement" w:date="2014-05-20T17:24:00Z">
        <w:r w:rsidRPr="00D61D95">
          <w:rPr>
            <w:rFonts w:ascii="Apolline-Regular" w:hAnsi="Apolline-Regular"/>
            <w:color w:val="000000"/>
            <w:sz w:val="21"/>
            <w:szCs w:val="15"/>
            <w:rPrChange w:id="3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interest for enzymes</w:t>
        </w:r>
      </w:ins>
      <w:ins w:id="34" w:author="Clement" w:date="2014-05-20T17:25:00Z">
        <w:r w:rsidRPr="00D61D95">
          <w:rPr>
            <w:rFonts w:ascii="Apolline-Regular" w:hAnsi="Apolline-Regular"/>
            <w:color w:val="000000"/>
            <w:sz w:val="21"/>
            <w:szCs w:val="15"/>
            <w:rPrChange w:id="3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, for forty five years</w:t>
        </w:r>
      </w:ins>
      <w:ins w:id="36" w:author="Clement" w:date="2014-05-20T17:26:00Z">
        <w:r w:rsidRPr="00D61D95">
          <w:rPr>
            <w:rFonts w:ascii="Apolline-Regular" w:hAnsi="Apolline-Regular"/>
            <w:color w:val="000000"/>
            <w:sz w:val="21"/>
            <w:szCs w:val="15"/>
            <w:rPrChange w:id="3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. I </w:t>
        </w:r>
      </w:ins>
      <w:ins w:id="38" w:author="Clement" w:date="2014-05-20T17:27:00Z">
        <w:r w:rsidRPr="00D61D95">
          <w:rPr>
            <w:rFonts w:ascii="Apolline-Regular" w:hAnsi="Apolline-Regular"/>
            <w:color w:val="000000"/>
            <w:sz w:val="21"/>
            <w:szCs w:val="15"/>
            <w:rPrChange w:id="3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wrote </w:t>
        </w:r>
      </w:ins>
      <w:ins w:id="40" w:author="Clement" w:date="2014-05-20T17:31:00Z">
        <w:r w:rsidRPr="00D61D95">
          <w:rPr>
            <w:rFonts w:ascii="Apolline-Regular" w:hAnsi="Apolline-Regular"/>
            <w:color w:val="000000"/>
            <w:sz w:val="21"/>
            <w:szCs w:val="15"/>
            <w:rPrChange w:id="4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more than two hundreds paper</w:t>
        </w:r>
      </w:ins>
      <w:ins w:id="42" w:author="Clement" w:date="2014-05-20T17:32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4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s in </w:t>
        </w:r>
      </w:ins>
      <w:ins w:id="44" w:author="Clement" w:date="2014-05-20T17:47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4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prestigious </w:t>
        </w:r>
      </w:ins>
      <w:ins w:id="46" w:author="Clement" w:date="2014-05-20T17:32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4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international peer reviewed journals (including Nature or </w:t>
        </w:r>
      </w:ins>
      <w:ins w:id="48" w:author="Clement" w:date="2014-05-20T17:33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4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Biochemistry</w:t>
        </w:r>
      </w:ins>
      <w:ins w:id="50" w:author="Clement" w:date="2014-05-20T17:32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5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) </w:t>
        </w:r>
      </w:ins>
      <w:ins w:id="52" w:author="Clement" w:date="2014-05-20T17:33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5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and several books</w:t>
        </w:r>
      </w:ins>
      <w:ins w:id="54" w:author="Clement" w:date="2014-05-20T23:59:00Z">
        <w:r w:rsidR="00333C2D" w:rsidRPr="00D61D95">
          <w:rPr>
            <w:rFonts w:ascii="Apolline-Regular" w:hAnsi="Apolline-Regular"/>
            <w:color w:val="000000"/>
            <w:sz w:val="21"/>
            <w:szCs w:val="15"/>
            <w:rPrChange w:id="5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about the </w:t>
        </w:r>
      </w:ins>
      <w:ins w:id="56" w:author="Clement" w:date="2014-05-21T00:00:00Z">
        <w:r w:rsidR="008C19DE" w:rsidRPr="00D61D95">
          <w:rPr>
            <w:rFonts w:ascii="Apolline-Regular" w:hAnsi="Apolline-Regular"/>
            <w:color w:val="000000"/>
            <w:sz w:val="21"/>
            <w:szCs w:val="15"/>
            <w:rPrChange w:id="5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subject</w:t>
        </w:r>
      </w:ins>
      <w:ins w:id="58" w:author="Clement" w:date="2014-05-20T17:33:00Z">
        <w:r w:rsidR="00A477C7" w:rsidRPr="00D61D95">
          <w:rPr>
            <w:rFonts w:ascii="Apolline-Regular" w:hAnsi="Apolline-Regular"/>
            <w:color w:val="000000"/>
            <w:sz w:val="21"/>
            <w:szCs w:val="15"/>
            <w:rPrChange w:id="5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. </w:t>
        </w:r>
      </w:ins>
      <w:ins w:id="60" w:author="Clement" w:date="2014-05-20T17:47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6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 am therefore well qualified to judge </w:t>
        </w:r>
        <w:proofErr w:type="spellStart"/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6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Dr</w:t>
        </w:r>
        <w:proofErr w:type="spellEnd"/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6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Riedel’s research.</w:t>
        </w:r>
      </w:ins>
    </w:p>
    <w:p w:rsidR="008F0B84" w:rsidRPr="00D61D95" w:rsidRDefault="008F0B84" w:rsidP="008F0B84">
      <w:pPr>
        <w:pStyle w:val="NormalWeb"/>
        <w:rPr>
          <w:rFonts w:ascii="Apolline-Regular" w:hAnsi="Apolline-Regular"/>
          <w:sz w:val="36"/>
        </w:rPr>
      </w:pPr>
      <w:r w:rsidRPr="00D61D95">
        <w:rPr>
          <w:rFonts w:ascii="Apolline-Regular" w:hAnsi="Apolline-Regular"/>
          <w:color w:val="000000"/>
          <w:sz w:val="21"/>
          <w:szCs w:val="15"/>
          <w:rPrChange w:id="64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I met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65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66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Riedel at an international congress last November at which he presented to me his research in the laboratory of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67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68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Carlos Bustamante at the University of California at Berkeley. He impressed me very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69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favourably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70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as someone to whom the description as a researcher of extraordinary ability certainly applies. Although I do not have an extensive acquaintance with him, I know his supervisor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71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72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Bustamante very well and have discussed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73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74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Riedel with him.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  <w:rPrChange w:id="75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  <w:rPrChange w:id="76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Bustamante is one of the foremost researchers working in the USA at present, and his work in single-molecule biophysics, a currently very active ﬁeld, is very highly regarded throughout the world. He is in a position to restrict his group to students and post-doctoral fellows of the highest ability. </w:t>
      </w:r>
    </w:p>
    <w:p w:rsidR="00DC72A1" w:rsidRPr="00D61D95" w:rsidRDefault="008F0B84" w:rsidP="0083050C">
      <w:pPr>
        <w:pStyle w:val="NormalWeb"/>
        <w:rPr>
          <w:ins w:id="77" w:author="Clement" w:date="2014-05-20T20:35:00Z"/>
          <w:rFonts w:ascii="Apolline-Regular" w:hAnsi="Apolline-Regular"/>
          <w:color w:val="000000"/>
          <w:sz w:val="21"/>
          <w:szCs w:val="15"/>
          <w:rPrChange w:id="78" w:author="Clement" w:date="2014-05-21T00:12:00Z">
            <w:rPr>
              <w:ins w:id="79" w:author="Clement" w:date="2014-05-20T20:35:00Z"/>
              <w:rFonts w:ascii="Apolline-Regular" w:hAnsi="Apolline-Regular"/>
              <w:color w:val="000000"/>
              <w:sz w:val="21"/>
              <w:szCs w:val="15"/>
            </w:rPr>
          </w:rPrChange>
        </w:rPr>
      </w:pPr>
      <w:proofErr w:type="spellStart"/>
      <w:r w:rsidRPr="00D61D95">
        <w:rPr>
          <w:rFonts w:ascii="Apolline-Regular" w:hAnsi="Apolline-Regular"/>
          <w:color w:val="000000"/>
          <w:sz w:val="21"/>
          <w:szCs w:val="15"/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</w:rPr>
        <w:t xml:space="preserve"> Riedel’s own work </w:t>
      </w:r>
      <w:ins w:id="80" w:author="Clement" w:date="2014-05-20T17:49:00Z">
        <w:r w:rsidR="00D01E91" w:rsidRPr="00D61D95">
          <w:rPr>
            <w:rFonts w:ascii="Apolline-Regular" w:hAnsi="Apolline-Regular"/>
            <w:color w:val="000000"/>
            <w:sz w:val="21"/>
            <w:szCs w:val="15"/>
          </w:rPr>
          <w:t xml:space="preserve">focuses </w:t>
        </w:r>
      </w:ins>
      <w:r w:rsidRPr="00D61D95">
        <w:rPr>
          <w:rFonts w:ascii="Apolline-Regular" w:hAnsi="Apolline-Regular"/>
          <w:color w:val="000000"/>
          <w:sz w:val="21"/>
          <w:szCs w:val="15"/>
        </w:rPr>
        <w:t xml:space="preserve">on </w:t>
      </w:r>
      <w:ins w:id="81" w:author="Clement" w:date="2014-05-20T17:50:00Z">
        <w:r w:rsidR="00D01E91" w:rsidRPr="00D61D95">
          <w:rPr>
            <w:rFonts w:ascii="Apolline-Regular" w:hAnsi="Apolline-Regular"/>
            <w:color w:val="000000"/>
            <w:sz w:val="21"/>
            <w:szCs w:val="15"/>
          </w:rPr>
          <w:t xml:space="preserve">the study of soft and biological matter </w:t>
        </w:r>
      </w:ins>
      <w:ins w:id="82" w:author="Clement" w:date="2014-05-20T17:51:00Z">
        <w:r w:rsidR="00D01E91" w:rsidRPr="00D61D95">
          <w:rPr>
            <w:rFonts w:ascii="Apolline-Regular" w:hAnsi="Apolline-Regular"/>
            <w:color w:val="000000"/>
            <w:sz w:val="21"/>
            <w:szCs w:val="15"/>
          </w:rPr>
          <w:t xml:space="preserve">at the </w:t>
        </w:r>
        <w:proofErr w:type="spellStart"/>
        <w:r w:rsidR="00D01E91" w:rsidRPr="00D61D95">
          <w:rPr>
            <w:rFonts w:ascii="Apolline-Regular" w:hAnsi="Apolline-Regular"/>
            <w:color w:val="000000"/>
            <w:sz w:val="21"/>
            <w:szCs w:val="15"/>
          </w:rPr>
          <w:t>nano</w:t>
        </w:r>
        <w:proofErr w:type="spellEnd"/>
        <w:r w:rsidR="00D01E91" w:rsidRPr="00D61D95">
          <w:rPr>
            <w:rFonts w:ascii="Apolline-Regular" w:hAnsi="Apolline-Regular"/>
            <w:color w:val="000000"/>
            <w:sz w:val="21"/>
            <w:szCs w:val="15"/>
          </w:rPr>
          <w:t xml:space="preserve">-scale. He wrote </w:t>
        </w:r>
      </w:ins>
      <w:ins w:id="83" w:author="Clement" w:date="2014-05-20T17:52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8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12 papers in high-quality journals</w:t>
        </w:r>
        <w:r w:rsidR="0083050C" w:rsidRPr="00D61D95">
          <w:rPr>
            <w:rFonts w:ascii="Apolline-Regular" w:hAnsi="Apolline-Regular"/>
            <w:color w:val="000000"/>
            <w:sz w:val="21"/>
            <w:szCs w:val="15"/>
            <w:rPrChange w:id="8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, as well as two book chapters</w:t>
        </w:r>
      </w:ins>
      <w:ins w:id="86" w:author="Clement" w:date="2014-05-20T18:01:00Z">
        <w:r w:rsidR="0083050C" w:rsidRPr="00D61D95">
          <w:rPr>
            <w:rFonts w:ascii="Apolline-Regular" w:hAnsi="Apolline-Regular"/>
            <w:color w:val="000000"/>
            <w:sz w:val="21"/>
            <w:szCs w:val="15"/>
            <w:rPrChange w:id="8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. </w:t>
        </w:r>
      </w:ins>
      <w:del w:id="88" w:author="Clement" w:date="2014-05-20T18:01:00Z">
        <w:r w:rsidRPr="00D61D95" w:rsidDel="0083050C">
          <w:rPr>
            <w:rFonts w:ascii="Apolline-Regular" w:hAnsi="Apolline-Regular"/>
            <w:color w:val="000000"/>
            <w:sz w:val="21"/>
            <w:szCs w:val="15"/>
            <w:rPrChange w:id="8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 xml:space="preserve">single-molecule biophysics </w:delText>
        </w:r>
      </w:del>
      <w:ins w:id="90" w:author="Clement" w:date="2014-05-20T20:34:00Z">
        <w:r w:rsidR="00DC72A1" w:rsidRPr="00D61D95">
          <w:rPr>
            <w:rFonts w:ascii="Apolline-Regular" w:hAnsi="Apolline-Regular"/>
            <w:color w:val="000000"/>
            <w:sz w:val="21"/>
            <w:szCs w:val="15"/>
            <w:rPrChange w:id="9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He</w:t>
        </w:r>
      </w:ins>
      <w:ins w:id="92" w:author="Clement" w:date="2014-05-20T17:53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9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</w:t>
        </w:r>
      </w:ins>
      <w:ins w:id="94" w:author="Clement" w:date="2014-05-20T17:54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9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is </w:t>
        </w:r>
      </w:ins>
      <w:ins w:id="96" w:author="Clement" w:date="2014-05-20T18:01:00Z">
        <w:r w:rsidR="0083050C" w:rsidRPr="00D61D95">
          <w:rPr>
            <w:rFonts w:ascii="Apolline-Regular" w:hAnsi="Apolline-Regular"/>
            <w:color w:val="000000"/>
            <w:sz w:val="21"/>
            <w:szCs w:val="15"/>
            <w:rPrChange w:id="9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currently </w:t>
        </w:r>
      </w:ins>
      <w:ins w:id="98" w:author="Clement" w:date="2014-05-20T17:54:00Z"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9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studying the effect of a chemical reaction o</w:t>
        </w:r>
        <w:r w:rsidR="0083050C" w:rsidRPr="00D61D95">
          <w:rPr>
            <w:rFonts w:ascii="Apolline-Regular" w:hAnsi="Apolline-Regular"/>
            <w:color w:val="000000"/>
            <w:sz w:val="21"/>
            <w:szCs w:val="15"/>
            <w:rPrChange w:id="10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n a single enzyme catalyzing this</w:t>
        </w:r>
        <w:r w:rsidR="00D01E91" w:rsidRPr="00D61D95">
          <w:rPr>
            <w:rFonts w:ascii="Apolline-Regular" w:hAnsi="Apolline-Regular"/>
            <w:color w:val="000000"/>
            <w:sz w:val="21"/>
            <w:szCs w:val="15"/>
            <w:rPrChange w:id="10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reaction. </w:t>
        </w:r>
      </w:ins>
      <w:ins w:id="102" w:author="Clement" w:date="2014-05-20T21:31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0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Enzymes are present and play a fundamental role in </w:t>
        </w:r>
      </w:ins>
      <w:ins w:id="104" w:author="Clement" w:date="2014-05-20T21:32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0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almost</w:t>
        </w:r>
      </w:ins>
      <w:ins w:id="106" w:author="Clement" w:date="2014-05-20T21:31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0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</w:t>
        </w:r>
      </w:ins>
      <w:ins w:id="108" w:author="Clement" w:date="2014-05-20T21:32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0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all living organism. Un</w:t>
        </w:r>
        <w:r w:rsidR="00262470" w:rsidRPr="00D61D95">
          <w:rPr>
            <w:rFonts w:ascii="Apolline-Regular" w:hAnsi="Apolline-Regular"/>
            <w:color w:val="000000"/>
            <w:sz w:val="21"/>
            <w:szCs w:val="15"/>
            <w:rPrChange w:id="11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derstanding how they</w:t>
        </w:r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1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work and the effect of catalysis on their structure and diffusion is of the utmost importance and had </w:t>
        </w:r>
      </w:ins>
      <w:ins w:id="112" w:author="Clement" w:date="2014-05-20T21:33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1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 wide range of implication</w:t>
        </w:r>
        <w:r w:rsidR="00262470" w:rsidRPr="00D61D95">
          <w:rPr>
            <w:rFonts w:ascii="Apolline-Regular" w:hAnsi="Apolline-Regular"/>
            <w:color w:val="000000"/>
            <w:sz w:val="21"/>
            <w:szCs w:val="15"/>
            <w:rPrChange w:id="11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, notably in biology or medicine: enzymes </w:t>
        </w:r>
      </w:ins>
      <w:ins w:id="115" w:author="Clement" w:date="2014-05-20T23:36:00Z">
        <w:r w:rsidR="00262470" w:rsidRPr="00D61D95">
          <w:rPr>
            <w:rFonts w:ascii="Apolline-Regular" w:hAnsi="Apolline-Regular"/>
            <w:color w:val="000000"/>
            <w:sz w:val="21"/>
            <w:szCs w:val="15"/>
            <w:rPrChange w:id="11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have a variety of essential functions such as signal transduction</w:t>
        </w:r>
      </w:ins>
      <w:ins w:id="117" w:author="Clement" w:date="2014-05-20T23:37:00Z">
        <w:r w:rsidR="00262470" w:rsidRPr="00D61D95">
          <w:rPr>
            <w:rFonts w:ascii="Apolline-Regular" w:hAnsi="Apolline-Regular"/>
            <w:color w:val="000000"/>
            <w:sz w:val="21"/>
            <w:szCs w:val="15"/>
            <w:rPrChange w:id="11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, active transport or virus integration.</w:t>
        </w:r>
      </w:ins>
    </w:p>
    <w:p w:rsidR="008F0B84" w:rsidRPr="00D61D95" w:rsidDel="00D01E91" w:rsidRDefault="0083050C" w:rsidP="0083050C">
      <w:pPr>
        <w:pStyle w:val="NormalWeb"/>
        <w:rPr>
          <w:del w:id="119" w:author="Clement" w:date="2014-05-20T17:51:00Z"/>
          <w:rFonts w:ascii="Apolline-Regular" w:hAnsi="Apolline-Regular"/>
          <w:sz w:val="36"/>
        </w:rPr>
      </w:pPr>
      <w:ins w:id="120" w:author="Clement" w:date="2014-05-20T18:01:00Z">
        <w:r w:rsidRPr="00D61D95">
          <w:rPr>
            <w:rFonts w:ascii="Apolline-Regular" w:hAnsi="Apolline-Regular"/>
            <w:color w:val="000000"/>
            <w:sz w:val="21"/>
            <w:szCs w:val="15"/>
            <w:rPrChange w:id="12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In </w:t>
        </w:r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2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order to perform </w:t>
        </w:r>
        <w:r w:rsidRPr="00D61D95">
          <w:rPr>
            <w:rFonts w:ascii="Apolline-Regular" w:hAnsi="Apolline-Regular"/>
            <w:color w:val="000000"/>
            <w:sz w:val="21"/>
            <w:szCs w:val="15"/>
            <w:rPrChange w:id="12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his research, </w:t>
        </w:r>
      </w:ins>
      <w:proofErr w:type="spellStart"/>
      <w:ins w:id="124" w:author="Clement" w:date="2014-05-20T21:34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2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Dr</w:t>
        </w:r>
        <w:proofErr w:type="spellEnd"/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2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Riedel</w:t>
        </w:r>
      </w:ins>
      <w:ins w:id="127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2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had to master several techniques including: protein purification, the modification and use of different affin</w:t>
        </w:r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2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ity tags, </w:t>
        </w:r>
        <w:proofErr w:type="spellStart"/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3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solubilization</w:t>
        </w:r>
        <w:proofErr w:type="spellEnd"/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13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assays</w:t>
        </w:r>
        <w:r w:rsidRPr="00D61D95">
          <w:rPr>
            <w:rFonts w:ascii="Apolline-Regular" w:hAnsi="Apolline-Regular"/>
            <w:color w:val="000000"/>
            <w:sz w:val="21"/>
            <w:szCs w:val="15"/>
            <w:rPrChange w:id="13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protein precipitation, dialysis, size-exclusion chromatography, fluorescence assays, </w:t>
        </w:r>
      </w:ins>
      <w:ins w:id="133" w:author="Clement" w:date="2014-05-20T18:06:00Z">
        <w:r w:rsidRPr="00D61D95">
          <w:rPr>
            <w:rFonts w:ascii="Apolline-Regular" w:hAnsi="Apolline-Regular"/>
            <w:color w:val="000000"/>
            <w:sz w:val="21"/>
            <w:szCs w:val="15"/>
            <w:rPrChange w:id="13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and interpretation</w:t>
        </w:r>
      </w:ins>
      <w:ins w:id="135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3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of single molecule data. He developed an assay at the single molecule level </w:t>
        </w:r>
      </w:ins>
      <w:ins w:id="137" w:author="Clement" w:date="2014-05-20T18:06:00Z">
        <w:r w:rsidRPr="00D61D95">
          <w:rPr>
            <w:rFonts w:ascii="Apolline-Regular" w:hAnsi="Apolline-Regular"/>
            <w:color w:val="000000"/>
            <w:sz w:val="21"/>
            <w:szCs w:val="15"/>
            <w:rPrChange w:id="13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that permits to</w:t>
        </w:r>
      </w:ins>
      <w:ins w:id="139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4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measure </w:t>
        </w:r>
      </w:ins>
      <w:ins w:id="141" w:author="Clement" w:date="2014-05-20T18:06:00Z">
        <w:r w:rsidRPr="00D61D95">
          <w:rPr>
            <w:rFonts w:ascii="Apolline-Regular" w:hAnsi="Apolline-Regular"/>
            <w:color w:val="000000"/>
            <w:sz w:val="21"/>
            <w:szCs w:val="15"/>
            <w:rPrChange w:id="14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an enhanced</w:t>
        </w:r>
      </w:ins>
      <w:ins w:id="143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4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diffusion of a protein</w:t>
        </w:r>
      </w:ins>
      <w:ins w:id="145" w:author="Clement" w:date="2014-05-20T18:06:00Z">
        <w:r w:rsidRPr="00D61D95">
          <w:rPr>
            <w:rFonts w:ascii="Apolline-Regular" w:hAnsi="Apolline-Regular"/>
            <w:color w:val="000000"/>
            <w:sz w:val="21"/>
            <w:szCs w:val="15"/>
            <w:rPrChange w:id="14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upon catalysis</w:t>
        </w:r>
      </w:ins>
      <w:ins w:id="147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4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</w:t>
        </w:r>
      </w:ins>
      <w:ins w:id="149" w:author="Clement" w:date="2014-05-20T18:06:00Z">
        <w:r w:rsidRPr="00D61D95">
          <w:rPr>
            <w:rFonts w:ascii="Apolline-Regular" w:hAnsi="Apolline-Regular"/>
            <w:color w:val="000000"/>
            <w:sz w:val="21"/>
            <w:szCs w:val="15"/>
            <w:rPrChange w:id="15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using</w:t>
        </w:r>
      </w:ins>
      <w:ins w:id="151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5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fluorescence correlation spectroscopy. </w:t>
        </w:r>
      </w:ins>
      <w:proofErr w:type="spellStart"/>
      <w:ins w:id="153" w:author="Clement" w:date="2014-05-20T18:23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5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Dr</w:t>
        </w:r>
        <w:proofErr w:type="spellEnd"/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5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Riedel</w:t>
        </w:r>
      </w:ins>
      <w:ins w:id="156" w:author="Clement" w:date="2014-05-20T18:12:00Z">
        <w:r w:rsidR="00873BDB" w:rsidRPr="00D61D95">
          <w:rPr>
            <w:rFonts w:ascii="Apolline-Regular" w:hAnsi="Apolline-Regular"/>
            <w:color w:val="000000"/>
            <w:sz w:val="21"/>
            <w:szCs w:val="15"/>
            <w:rPrChange w:id="15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measured a </w:t>
        </w:r>
      </w:ins>
      <w:ins w:id="158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5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linear dependence </w:t>
        </w:r>
      </w:ins>
      <w:ins w:id="160" w:author="Clement" w:date="2014-05-20T18:23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6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between the</w:t>
        </w:r>
      </w:ins>
      <w:ins w:id="162" w:author="Clement" w:date="2014-05-20T18:02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6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diffusion of the enzyme </w:t>
        </w:r>
        <w:r w:rsidRPr="00D61D95">
          <w:rPr>
            <w:rFonts w:ascii="Apolline-Regular" w:hAnsi="Apolline-Regular"/>
            <w:color w:val="000000"/>
            <w:sz w:val="21"/>
            <w:szCs w:val="15"/>
            <w:rPrChange w:id="16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and the reaction rate </w:t>
        </w:r>
      </w:ins>
      <w:ins w:id="165" w:author="Clement" w:date="2014-05-20T18:23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6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of the reaction. Their theory predicts that the heat released</w:t>
        </w:r>
      </w:ins>
      <w:ins w:id="167" w:author="Clement" w:date="2014-05-20T18:24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6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by the reaction</w:t>
        </w:r>
      </w:ins>
      <w:ins w:id="169" w:author="Clement" w:date="2014-05-20T18:23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7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is one of the factor </w:t>
        </w:r>
      </w:ins>
      <w:ins w:id="171" w:author="Clement" w:date="2014-05-20T18:24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7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affecting the enzyme</w:t>
        </w:r>
      </w:ins>
      <w:ins w:id="173" w:author="Clement" w:date="2014-05-20T18:02:00Z">
        <w:r w:rsidRPr="00D61D95">
          <w:rPr>
            <w:rFonts w:ascii="Apolline-Regular" w:hAnsi="Apolline-Regular"/>
            <w:color w:val="000000"/>
            <w:sz w:val="21"/>
            <w:szCs w:val="15"/>
            <w:rPrChange w:id="17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. </w:t>
        </w:r>
      </w:ins>
      <w:ins w:id="175" w:author="Clement" w:date="2014-05-20T18:24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7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This research is in preparation to </w:t>
        </w:r>
      </w:ins>
      <w:del w:id="177" w:author="Clement" w:date="2014-05-20T18:24:00Z">
        <w:r w:rsidR="008F0B84" w:rsidRPr="00D61D95" w:rsidDel="000F73CE">
          <w:rPr>
            <w:rFonts w:ascii="Apolline-Regular" w:hAnsi="Apolline-Regular"/>
            <w:color w:val="000000"/>
            <w:sz w:val="21"/>
            <w:szCs w:val="15"/>
            <w:rPrChange w:id="17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>has</w:delText>
        </w:r>
      </w:del>
      <w:r w:rsidR="008F0B84" w:rsidRPr="00D61D95">
        <w:rPr>
          <w:rFonts w:ascii="Apolline-Regular" w:hAnsi="Apolline-Regular"/>
          <w:color w:val="000000"/>
          <w:sz w:val="21"/>
          <w:szCs w:val="15"/>
          <w:rPrChange w:id="179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be</w:t>
      </w:r>
      <w:del w:id="180" w:author="Clement" w:date="2014-05-20T18:24:00Z">
        <w:r w:rsidR="008F0B84" w:rsidRPr="00D61D95" w:rsidDel="000F73CE">
          <w:rPr>
            <w:rFonts w:ascii="Apolline-Regular" w:hAnsi="Apolline-Regular"/>
            <w:color w:val="000000"/>
            <w:sz w:val="21"/>
            <w:szCs w:val="15"/>
            <w:rPrChange w:id="18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>en</w:delText>
        </w:r>
      </w:del>
      <w:r w:rsidR="008F0B84" w:rsidRPr="00D61D95">
        <w:rPr>
          <w:rFonts w:ascii="Apolline-Regular" w:hAnsi="Apolline-Regular"/>
          <w:color w:val="000000"/>
          <w:sz w:val="21"/>
          <w:szCs w:val="15"/>
          <w:rPrChange w:id="182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submitted to</w:t>
      </w:r>
      <w:ins w:id="183" w:author="Clement" w:date="2014-05-20T18:24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84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the journal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  <w:rPrChange w:id="185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</w:t>
      </w:r>
      <w:r w:rsidR="008F0B84" w:rsidRPr="00D61D95">
        <w:rPr>
          <w:rFonts w:ascii="Apolline-Regular" w:hAnsi="Apolline-Regular"/>
          <w:color w:val="000000"/>
          <w:sz w:val="21"/>
          <w:szCs w:val="15"/>
        </w:rPr>
        <w:t>Nature — one of the foremost scientiﬁc journals in the world</w:t>
      </w:r>
      <w:ins w:id="186" w:author="Clement" w:date="2014-05-20T18:25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8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. </w:t>
        </w:r>
      </w:ins>
      <w:proofErr w:type="spellStart"/>
      <w:ins w:id="188" w:author="Clement" w:date="2014-05-20T18:27:00Z"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8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Dr</w:t>
        </w:r>
        <w:proofErr w:type="spellEnd"/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9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Riedel</w:t>
        </w:r>
      </w:ins>
      <w:ins w:id="191" w:author="Clement" w:date="2014-05-20T18:25:00Z">
        <w:r w:rsidR="000F73CE" w:rsidRPr="00D61D95">
          <w:rPr>
            <w:rFonts w:ascii="Apolline-Regular" w:hAnsi="Apolline-Regular"/>
            <w:color w:val="000000"/>
            <w:sz w:val="21"/>
            <w:szCs w:val="15"/>
            <w:rPrChange w:id="192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</w:t>
        </w:r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9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research</w:t>
        </w:r>
      </w:ins>
      <w:ins w:id="194" w:author="Clement" w:date="2014-05-20T18:26:00Z"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9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is of fundamental interest for basic </w:t>
        </w:r>
      </w:ins>
      <w:ins w:id="196" w:author="Clement" w:date="2014-05-20T18:27:00Z"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97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science</w:t>
        </w:r>
      </w:ins>
      <w:ins w:id="198" w:author="Clement" w:date="2014-05-20T18:28:00Z"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199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and </w:t>
        </w:r>
      </w:ins>
      <w:ins w:id="200" w:author="Clement" w:date="2014-05-20T21:35:00Z">
        <w:r w:rsidR="00E42CB8" w:rsidRPr="00D61D95">
          <w:rPr>
            <w:rFonts w:ascii="Apolline-Regular" w:hAnsi="Apolline-Regular"/>
            <w:color w:val="000000"/>
            <w:sz w:val="21"/>
            <w:szCs w:val="15"/>
            <w:rPrChange w:id="201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I have no doubt that these research will have a high impact</w:t>
        </w:r>
      </w:ins>
      <w:ins w:id="202" w:author="Clement" w:date="2014-05-20T18:28:00Z">
        <w:r w:rsidR="0074167F" w:rsidRPr="00D61D95">
          <w:rPr>
            <w:rFonts w:ascii="Apolline-Regular" w:hAnsi="Apolline-Regular"/>
            <w:color w:val="000000"/>
            <w:sz w:val="21"/>
            <w:szCs w:val="15"/>
            <w:rPrChange w:id="20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.</w:t>
        </w:r>
      </w:ins>
      <w:del w:id="204" w:author="Clement" w:date="2014-05-20T18:24:00Z">
        <w:r w:rsidR="008F0B84" w:rsidRPr="00D61D95" w:rsidDel="000F73CE">
          <w:rPr>
            <w:rFonts w:ascii="Apolline-Regular" w:hAnsi="Apolline-Regular"/>
            <w:color w:val="000000"/>
            <w:sz w:val="21"/>
            <w:szCs w:val="15"/>
            <w:rPrChange w:id="205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 xml:space="preserve"> — but is not yet published</w:delText>
        </w:r>
      </w:del>
      <w:r w:rsidR="008F0B84" w:rsidRPr="00D61D95">
        <w:rPr>
          <w:rFonts w:ascii="Apolline-Regular" w:hAnsi="Apolline-Regular"/>
          <w:color w:val="000000"/>
          <w:sz w:val="21"/>
          <w:szCs w:val="15"/>
          <w:rPrChange w:id="206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.</w:t>
      </w:r>
      <w:proofErr w:type="spellStart"/>
      <w:del w:id="207" w:author="Clement" w:date="2014-05-20T17:06:00Z">
        <w:r w:rsidR="008F0B84" w:rsidRPr="00D61D95" w:rsidDel="00252EC2">
          <w:rPr>
            <w:rFonts w:ascii="Apolline-Regular" w:hAnsi="Apolline-Regular"/>
            <w:color w:val="000000"/>
            <w:sz w:val="21"/>
            <w:szCs w:val="15"/>
            <w:rPrChange w:id="208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 xml:space="preserve"> As a result his name is not yet well known to researchers in the ﬁeld, but I have no doubt that this will change as his paper is almost certain to be accepted</w:delText>
        </w:r>
      </w:del>
      <w:del w:id="209" w:author="Clement" w:date="2014-05-20T17:51:00Z">
        <w:r w:rsidR="008F0B84" w:rsidRPr="00D61D95" w:rsidDel="00D01E91">
          <w:rPr>
            <w:rFonts w:ascii="Apolline-Regular" w:hAnsi="Apolline-Regular"/>
            <w:color w:val="000000"/>
            <w:sz w:val="21"/>
            <w:szCs w:val="15"/>
            <w:rPrChange w:id="21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delText>. In any case, he has 13 papers in high-quality journals based on his earlier work as a student, as well as two book chapters.</w:delText>
        </w:r>
      </w:del>
    </w:p>
    <w:p w:rsidR="008F0B84" w:rsidRPr="00D61D95" w:rsidRDefault="008F0B84" w:rsidP="008F0B84">
      <w:pPr>
        <w:pStyle w:val="NormalWeb"/>
        <w:rPr>
          <w:rFonts w:ascii="Apolline-Regular" w:hAnsi="Apolline-Regular"/>
          <w:sz w:val="36"/>
        </w:rPr>
      </w:pPr>
      <w:r w:rsidRPr="00D61D95">
        <w:rPr>
          <w:rFonts w:ascii="Apolline-Regular" w:hAnsi="Apolline-Regular"/>
          <w:color w:val="000000"/>
          <w:sz w:val="21"/>
          <w:szCs w:val="15"/>
        </w:rPr>
        <w:t>Dr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</w:rPr>
        <w:t xml:space="preserve"> Riedel was born in La </w:t>
      </w:r>
      <w:proofErr w:type="spellStart"/>
      <w:r w:rsidRPr="00D61D95">
        <w:rPr>
          <w:rFonts w:ascii="Apolline-Regular" w:hAnsi="Apolline-Regular"/>
          <w:color w:val="000000"/>
          <w:sz w:val="21"/>
          <w:szCs w:val="15"/>
        </w:rPr>
        <w:t>Réunion</w:t>
      </w:r>
      <w:proofErr w:type="spellEnd"/>
      <w:r w:rsidRPr="00D61D95">
        <w:rPr>
          <w:rFonts w:ascii="Apolline-Regular" w:hAnsi="Apolline-Regular"/>
          <w:color w:val="000000"/>
          <w:sz w:val="21"/>
          <w:szCs w:val="15"/>
        </w:rPr>
        <w:t xml:space="preserve">, and obtained his secondary education there. This is one of the most remote areas of France, very far from the </w:t>
      </w:r>
      <w:r w:rsidRPr="00D61D95">
        <w:rPr>
          <w:rFonts w:ascii="Apolline-Regular" w:hAnsi="Apolline-Regular"/>
          <w:color w:val="000000"/>
          <w:sz w:val="21"/>
          <w:szCs w:val="15"/>
          <w:rPrChange w:id="211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European continent, and the fact that he has already advanced so far in his career</w:t>
      </w:r>
      <w:ins w:id="212" w:author="Clement" w:date="2014-05-20T18:31:00Z">
        <w:r w:rsidR="007A2FFE" w:rsidRPr="00D61D95">
          <w:rPr>
            <w:rFonts w:ascii="Apolline-Regular" w:hAnsi="Apolline-Regular"/>
            <w:color w:val="000000"/>
            <w:sz w:val="21"/>
            <w:szCs w:val="15"/>
            <w:rPrChange w:id="21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>, at such a young age,</w:t>
        </w:r>
      </w:ins>
      <w:r w:rsidRPr="00D61D95">
        <w:rPr>
          <w:rFonts w:ascii="Apolline-Regular" w:hAnsi="Apolline-Regular"/>
          <w:color w:val="000000"/>
          <w:sz w:val="21"/>
          <w:szCs w:val="15"/>
          <w:rPrChange w:id="214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 xml:space="preserve"> is a strong recommendation. I have no doubt that he will advance much further as a researcher.</w:t>
      </w:r>
    </w:p>
    <w:p w:rsidR="008F0B84" w:rsidRPr="00D61D95" w:rsidDel="008C19DE" w:rsidRDefault="0074167F" w:rsidP="008F0B84">
      <w:pPr>
        <w:pStyle w:val="NormalWeb"/>
        <w:rPr>
          <w:del w:id="215" w:author="Clement" w:date="2014-05-21T00:01:00Z"/>
          <w:rFonts w:ascii="Apolline-Regular" w:hAnsi="Apolline-Regular"/>
          <w:sz w:val="36"/>
        </w:rPr>
      </w:pPr>
      <w:ins w:id="216" w:author="Clement" w:date="2014-05-20T18:29:00Z">
        <w:r w:rsidRPr="00D61D95">
          <w:rPr>
            <w:rFonts w:ascii="Apolline-Regular" w:hAnsi="Apolline-Regular"/>
            <w:color w:val="000000"/>
            <w:sz w:val="21"/>
            <w:szCs w:val="15"/>
          </w:rPr>
          <w:t xml:space="preserve">Based on its outstanding scientific qualities, 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</w:rPr>
        <w:t xml:space="preserve">I regard </w:t>
      </w:r>
      <w:del w:id="217" w:author="Clement" w:date="2014-05-20T20:21:00Z">
        <w:r w:rsidR="008F0B84" w:rsidRPr="00D61D95" w:rsidDel="00465297">
          <w:rPr>
            <w:rFonts w:ascii="Apolline-Regular" w:hAnsi="Apolline-Regular"/>
            <w:color w:val="000000"/>
            <w:sz w:val="21"/>
            <w:szCs w:val="15"/>
          </w:rPr>
          <w:delText xml:space="preserve">him </w:delText>
        </w:r>
      </w:del>
      <w:proofErr w:type="spellStart"/>
      <w:ins w:id="218" w:author="Clement" w:date="2014-05-20T20:21:00Z">
        <w:r w:rsidR="00465297" w:rsidRPr="00D61D95">
          <w:rPr>
            <w:rFonts w:ascii="Apolline-Regular" w:hAnsi="Apolline-Regular"/>
            <w:color w:val="000000"/>
            <w:sz w:val="21"/>
            <w:szCs w:val="15"/>
          </w:rPr>
          <w:t>Dr</w:t>
        </w:r>
        <w:proofErr w:type="spellEnd"/>
        <w:r w:rsidR="00465297" w:rsidRPr="00D61D95">
          <w:rPr>
            <w:rFonts w:ascii="Apolline-Regular" w:hAnsi="Apolline-Regular"/>
            <w:color w:val="000000"/>
            <w:sz w:val="21"/>
            <w:szCs w:val="15"/>
          </w:rPr>
          <w:t xml:space="preserve"> Riedel</w:t>
        </w:r>
        <w:r w:rsidR="00465297" w:rsidRPr="00D61D95">
          <w:rPr>
            <w:rFonts w:ascii="Apolline-Regular" w:hAnsi="Apolline-Regular"/>
            <w:color w:val="000000"/>
            <w:sz w:val="21"/>
            <w:szCs w:val="15"/>
          </w:rPr>
          <w:t xml:space="preserve"> 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</w:rPr>
        <w:t xml:space="preserve">as thoroughly qualified to obtain the right of </w:t>
      </w:r>
      <w:ins w:id="219" w:author="Clement" w:date="2014-05-20T20:21:00Z">
        <w:r w:rsidR="00465297" w:rsidRPr="00D61D95">
          <w:rPr>
            <w:rFonts w:ascii="Apolline-Regular" w:hAnsi="Apolline-Regular"/>
            <w:color w:val="000000"/>
            <w:sz w:val="21"/>
            <w:szCs w:val="15"/>
            <w:rPrChange w:id="220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permanent 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  <w:rPrChange w:id="221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residence in the USA</w:t>
      </w:r>
      <w:ins w:id="222" w:author="Clement" w:date="2014-05-20T18:31:00Z">
        <w:r w:rsidR="007A2FFE" w:rsidRPr="00D61D95">
          <w:rPr>
            <w:rFonts w:ascii="Apolline-Regular" w:hAnsi="Apolline-Regular"/>
            <w:color w:val="000000"/>
            <w:sz w:val="21"/>
            <w:szCs w:val="15"/>
            <w:rPrChange w:id="223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under the EB1-A category</w:t>
        </w:r>
      </w:ins>
      <w:r w:rsidR="008F0B84" w:rsidRPr="00D61D95">
        <w:rPr>
          <w:rFonts w:ascii="Apolline-Regular" w:hAnsi="Apolline-Regular"/>
          <w:color w:val="000000"/>
          <w:sz w:val="21"/>
          <w:szCs w:val="15"/>
          <w:rPrChange w:id="224" w:author="Clement" w:date="2014-05-21T00:12:00Z">
            <w:rPr>
              <w:rFonts w:ascii="Apolline-Regular" w:hAnsi="Apolline-Regular"/>
              <w:color w:val="000000"/>
              <w:sz w:val="21"/>
              <w:szCs w:val="15"/>
            </w:rPr>
          </w:rPrChange>
        </w:rPr>
        <w:t>.</w:t>
      </w:r>
      <w:ins w:id="225" w:author="Clement" w:date="2014-05-20T18:30:00Z">
        <w:r w:rsidRPr="00D61D95">
          <w:rPr>
            <w:rFonts w:ascii="Apolline-Regular" w:hAnsi="Apolline-Regular"/>
            <w:color w:val="000000"/>
            <w:sz w:val="21"/>
            <w:szCs w:val="15"/>
            <w:rPrChange w:id="226" w:author="Clement" w:date="2014-05-21T00:12:00Z">
              <w:rPr>
                <w:rFonts w:ascii="Apolline-Regular" w:hAnsi="Apolline-Regular"/>
                <w:color w:val="000000"/>
                <w:sz w:val="21"/>
                <w:szCs w:val="15"/>
              </w:rPr>
            </w:rPrChange>
          </w:rPr>
          <w:t xml:space="preserve"> I do believe that his high quality research will benefit the USA.</w:t>
        </w:r>
      </w:ins>
    </w:p>
    <w:p w:rsidR="00A4453A" w:rsidRPr="00D61D95" w:rsidRDefault="00A4453A" w:rsidP="00F66D60">
      <w:pPr>
        <w:pStyle w:val="NormalWeb"/>
        <w:rPr>
          <w:rFonts w:ascii="Apolline-Regular" w:hAnsi="Apolline-Regular"/>
        </w:rPr>
      </w:pPr>
    </w:p>
    <w:sectPr w:rsidR="00A4453A" w:rsidRPr="00D6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ollin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ement">
    <w15:presenceInfo w15:providerId="None" w15:userId="Clem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84"/>
    <w:rsid w:val="000F73CE"/>
    <w:rsid w:val="0013312C"/>
    <w:rsid w:val="00145382"/>
    <w:rsid w:val="00145CE2"/>
    <w:rsid w:val="00155FD9"/>
    <w:rsid w:val="001C1920"/>
    <w:rsid w:val="001F204C"/>
    <w:rsid w:val="00214342"/>
    <w:rsid w:val="00252EC2"/>
    <w:rsid w:val="00262470"/>
    <w:rsid w:val="0031163C"/>
    <w:rsid w:val="00333C2D"/>
    <w:rsid w:val="003974F4"/>
    <w:rsid w:val="003A0A6E"/>
    <w:rsid w:val="003B6DE8"/>
    <w:rsid w:val="00445535"/>
    <w:rsid w:val="00465297"/>
    <w:rsid w:val="004E1D97"/>
    <w:rsid w:val="00605D8A"/>
    <w:rsid w:val="006B4311"/>
    <w:rsid w:val="006C4424"/>
    <w:rsid w:val="0074167F"/>
    <w:rsid w:val="00765CA5"/>
    <w:rsid w:val="007A2FFE"/>
    <w:rsid w:val="007E4335"/>
    <w:rsid w:val="008124E3"/>
    <w:rsid w:val="0083050C"/>
    <w:rsid w:val="00873BDB"/>
    <w:rsid w:val="008C19DE"/>
    <w:rsid w:val="008F0B84"/>
    <w:rsid w:val="0093651F"/>
    <w:rsid w:val="00A4453A"/>
    <w:rsid w:val="00A477C7"/>
    <w:rsid w:val="00B36FE6"/>
    <w:rsid w:val="00B54617"/>
    <w:rsid w:val="00B57176"/>
    <w:rsid w:val="00C9263E"/>
    <w:rsid w:val="00C94D32"/>
    <w:rsid w:val="00CF19A5"/>
    <w:rsid w:val="00D01E91"/>
    <w:rsid w:val="00D06551"/>
    <w:rsid w:val="00D61D95"/>
    <w:rsid w:val="00D91D38"/>
    <w:rsid w:val="00DC72A1"/>
    <w:rsid w:val="00DC757E"/>
    <w:rsid w:val="00E42CB8"/>
    <w:rsid w:val="00F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3AA4-DCB7-4418-B43C-906B770B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0B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330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13</cp:revision>
  <dcterms:created xsi:type="dcterms:W3CDTF">2014-05-21T01:31:00Z</dcterms:created>
  <dcterms:modified xsi:type="dcterms:W3CDTF">2014-05-21T07:13:00Z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